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640774" w14:textId="45FBEF7E" w:rsidR="00DD76D5" w:rsidRDefault="00066F7E">
      <w:pPr>
        <w:pStyle w:val="Heading1"/>
        <w:jc w:val="center"/>
      </w:pPr>
      <w:r>
        <w:t>Smart Buildings</w:t>
      </w:r>
      <w:r w:rsidR="005813CC">
        <w:t xml:space="preserve"> Evacuation Ontology</w:t>
      </w:r>
    </w:p>
    <w:p w14:paraId="1C7EE1BB" w14:textId="3ACE42A6" w:rsidR="00DD76D5" w:rsidRDefault="00DD76D5">
      <w:pPr>
        <w:jc w:val="both"/>
        <w:rPr>
          <w:ins w:id="0" w:author="Qasim KHALID" w:date="2020-03-26T13:46:00Z"/>
        </w:rPr>
      </w:pPr>
    </w:p>
    <w:p w14:paraId="6E7F2240" w14:textId="1906D460" w:rsidR="00C92F43" w:rsidRPr="00C92F43" w:rsidRDefault="00C92F43" w:rsidP="00C92F43">
      <w:pPr>
        <w:jc w:val="both"/>
        <w:rPr>
          <w:ins w:id="1" w:author="Qasim KHALID" w:date="2020-03-27T19:10:00Z"/>
          <w:lang w:val="en-US"/>
        </w:rPr>
      </w:pPr>
      <w:ins w:id="2" w:author="Qasim KHALID" w:date="2020-03-27T19:10:00Z">
        <w:r w:rsidRPr="00C92F43">
          <w:rPr>
            <w:lang w:val="en-US"/>
          </w:rPr>
          <w:t xml:space="preserve">Smart Building Evacuation Ontology (SBEO) is an ontology that couples the information about any building with its occupants such that it can be used in many useful ways. For example, indoor </w:t>
        </w:r>
      </w:ins>
      <w:ins w:id="3" w:author="Qasim KHALID" w:date="2020-03-27T19:33:00Z">
        <w:r w:rsidR="00113E75" w:rsidRPr="00C92F43">
          <w:rPr>
            <w:lang w:val="en-US"/>
          </w:rPr>
          <w:t>localization</w:t>
        </w:r>
      </w:ins>
      <w:ins w:id="4" w:author="Qasim KHALID" w:date="2020-03-27T19:10:00Z">
        <w:r w:rsidRPr="00C92F43">
          <w:rPr>
            <w:lang w:val="en-US"/>
          </w:rPr>
          <w:t xml:space="preserve"> of people, detection of any hazard, a recommendation of shopping or stadium seating routes, a recommendation of safe and feasible emergency evacuation routes, or all together. </w:t>
        </w:r>
      </w:ins>
    </w:p>
    <w:p w14:paraId="1E51D61B" w14:textId="77777777" w:rsidR="00C92F43" w:rsidRPr="00C92F43" w:rsidRDefault="00C92F43" w:rsidP="00C92F43">
      <w:pPr>
        <w:jc w:val="both"/>
        <w:rPr>
          <w:ins w:id="5" w:author="Qasim KHALID" w:date="2020-03-27T19:10:00Z"/>
          <w:lang w:val="en-US"/>
        </w:rPr>
      </w:pPr>
    </w:p>
    <w:p w14:paraId="448F902B" w14:textId="77777777" w:rsidR="00C92F43" w:rsidRPr="00C92F43" w:rsidRDefault="00C92F43" w:rsidP="00C92F43">
      <w:pPr>
        <w:jc w:val="both"/>
        <w:rPr>
          <w:ins w:id="6" w:author="Qasim KHALID" w:date="2020-03-27T19:10:00Z"/>
          <w:lang w:val="en-US"/>
        </w:rPr>
      </w:pPr>
      <w:ins w:id="7" w:author="Qasim KHALID" w:date="2020-03-27T19:10:00Z">
        <w:r w:rsidRPr="00C92F43">
          <w:rPr>
            <w:lang w:val="en-US"/>
          </w:rPr>
          <w:t>The core SBEO uses the three major concepts</w:t>
        </w:r>
        <w:bookmarkStart w:id="8" w:name="_GoBack"/>
        <w:bookmarkEnd w:id="8"/>
        <w:r w:rsidRPr="00C92F43">
          <w:rPr>
            <w:lang w:val="en-US"/>
          </w:rPr>
          <w:t>: topology of the building, situation awareness in the building, and the information about the physical characteristics and preferences of each person located in the building. </w:t>
        </w:r>
      </w:ins>
    </w:p>
    <w:p w14:paraId="529A8A9A" w14:textId="77777777" w:rsidR="00C92F43" w:rsidRPr="00C92F43" w:rsidRDefault="00C92F43" w:rsidP="00C92F43">
      <w:pPr>
        <w:jc w:val="both"/>
        <w:rPr>
          <w:ins w:id="9" w:author="Qasim KHALID" w:date="2020-03-27T19:10:00Z"/>
          <w:lang w:val="en-US"/>
        </w:rPr>
      </w:pPr>
    </w:p>
    <w:p w14:paraId="0DC40CA4" w14:textId="1A3CEA05" w:rsidR="00C92F43" w:rsidRPr="00C92F43" w:rsidRDefault="00C92F43" w:rsidP="00C92F43">
      <w:pPr>
        <w:jc w:val="both"/>
        <w:rPr>
          <w:ins w:id="10" w:author="Qasim KHALID" w:date="2020-03-27T19:10:00Z"/>
          <w:lang w:val="en-US"/>
        </w:rPr>
      </w:pPr>
      <w:ins w:id="11" w:author="Qasim KHALID" w:date="2020-03-27T19:10:00Z">
        <w:r w:rsidRPr="00C92F43">
          <w:rPr>
            <w:lang w:val="en-US"/>
          </w:rPr>
          <w:t xml:space="preserve">There are eight classes in SBEO: Person, </w:t>
        </w:r>
        <w:proofErr w:type="spellStart"/>
        <w:r w:rsidRPr="00C92F43">
          <w:rPr>
            <w:lang w:val="en-US"/>
          </w:rPr>
          <w:t>BuildingSpace</w:t>
        </w:r>
        <w:proofErr w:type="spellEnd"/>
        <w:r w:rsidRPr="00C92F43">
          <w:rPr>
            <w:lang w:val="en-US"/>
          </w:rPr>
          <w:t xml:space="preserve">, </w:t>
        </w:r>
        <w:proofErr w:type="spellStart"/>
        <w:r w:rsidRPr="00C92F43">
          <w:rPr>
            <w:lang w:val="en-US"/>
          </w:rPr>
          <w:t>BuildingSpaceConnection</w:t>
        </w:r>
        <w:proofErr w:type="spellEnd"/>
        <w:r w:rsidRPr="00C92F43">
          <w:rPr>
            <w:lang w:val="en-US"/>
          </w:rPr>
          <w:t xml:space="preserve">, Incident, Device, </w:t>
        </w:r>
        <w:proofErr w:type="spellStart"/>
        <w:r w:rsidRPr="00C92F43">
          <w:rPr>
            <w:lang w:val="en-US"/>
          </w:rPr>
          <w:t>SpaceCharacteristic</w:t>
        </w:r>
        <w:proofErr w:type="spellEnd"/>
        <w:r w:rsidRPr="00C92F43">
          <w:rPr>
            <w:lang w:val="en-US"/>
          </w:rPr>
          <w:t>, Route and Distance. As the reusing the vocabulary is the essence of linked data and semantic web, therefore in SBEO, we have also reused three external vocabularies, i.e. Person from FOAF(</w:t>
        </w:r>
        <w:r w:rsidRPr="00C92F43">
          <w:rPr>
            <w:lang w:val="en-US"/>
          </w:rPr>
          <w:fldChar w:fldCharType="begin"/>
        </w:r>
        <w:r w:rsidRPr="00C92F43">
          <w:rPr>
            <w:lang w:val="en-US"/>
          </w:rPr>
          <w:instrText xml:space="preserve"> HYPERLINK "http://xmlns.com/foaf/spec/" \t "_blank" </w:instrText>
        </w:r>
        <w:r w:rsidRPr="00C92F43">
          <w:rPr>
            <w:lang w:val="en-US"/>
          </w:rPr>
          <w:fldChar w:fldCharType="separate"/>
        </w:r>
        <w:r w:rsidRPr="00C92F43">
          <w:rPr>
            <w:rStyle w:val="Hyperlink"/>
            <w:lang w:val="en-US"/>
          </w:rPr>
          <w:t>http://xmlns.com/foaf/spec/</w:t>
        </w:r>
        <w:r w:rsidRPr="00C92F43">
          <w:fldChar w:fldCharType="end"/>
        </w:r>
        <w:r w:rsidRPr="00C92F43">
          <w:rPr>
            <w:lang w:val="en-US"/>
          </w:rPr>
          <w:t xml:space="preserve">), and both </w:t>
        </w:r>
        <w:proofErr w:type="spellStart"/>
        <w:r w:rsidRPr="00C92F43">
          <w:rPr>
            <w:lang w:val="en-US"/>
          </w:rPr>
          <w:t>BuildingSpace</w:t>
        </w:r>
        <w:proofErr w:type="spellEnd"/>
        <w:r w:rsidRPr="00C92F43">
          <w:rPr>
            <w:lang w:val="en-US"/>
          </w:rPr>
          <w:t xml:space="preserve"> and </w:t>
        </w:r>
        <w:proofErr w:type="spellStart"/>
        <w:r w:rsidRPr="00C92F43">
          <w:rPr>
            <w:lang w:val="en-US"/>
          </w:rPr>
          <w:t>BuildingSpaceConnection</w:t>
        </w:r>
        <w:proofErr w:type="spellEnd"/>
        <w:r w:rsidRPr="00C92F43">
          <w:rPr>
            <w:lang w:val="en-US"/>
          </w:rPr>
          <w:t xml:space="preserve"> from SEAS Building Ontology (</w:t>
        </w:r>
        <w:r w:rsidRPr="00C92F43">
          <w:rPr>
            <w:lang w:val="en-US"/>
          </w:rPr>
          <w:fldChar w:fldCharType="begin"/>
        </w:r>
        <w:r w:rsidRPr="00C92F43">
          <w:rPr>
            <w:lang w:val="en-US"/>
          </w:rPr>
          <w:instrText xml:space="preserve"> HYPERLINK "https://ci.mines-stetienne.fr/seas/BuildingOntology-1.0" \t "_blank" </w:instrText>
        </w:r>
        <w:r w:rsidRPr="00C92F43">
          <w:rPr>
            <w:lang w:val="en-US"/>
          </w:rPr>
          <w:fldChar w:fldCharType="separate"/>
        </w:r>
        <w:r w:rsidRPr="00C92F43">
          <w:rPr>
            <w:rStyle w:val="Hyperlink"/>
            <w:lang w:val="en-US"/>
          </w:rPr>
          <w:t>https://ci.mines-stetienne.fr/seas/BuildingOntology-1.0</w:t>
        </w:r>
        <w:r w:rsidRPr="00C92F43">
          <w:fldChar w:fldCharType="end"/>
        </w:r>
        <w:r w:rsidRPr="00C92F43">
          <w:rPr>
            <w:lang w:val="en-US"/>
          </w:rPr>
          <w:t xml:space="preserve">). On the other hand, we have introduced some classes in SBEO </w:t>
        </w:r>
      </w:ins>
      <w:ins w:id="12" w:author="Qasim KHALID" w:date="2020-03-27T19:33:00Z">
        <w:r w:rsidR="00113E75">
          <w:rPr>
            <w:lang w:val="en-US"/>
          </w:rPr>
          <w:t>which</w:t>
        </w:r>
      </w:ins>
      <w:ins w:id="13" w:author="Qasim KHALID" w:date="2020-03-27T19:10:00Z">
        <w:r w:rsidRPr="00C92F43">
          <w:rPr>
            <w:lang w:val="en-US"/>
          </w:rPr>
          <w:t xml:space="preserve"> are the subclasses of these existing vocabularies. </w:t>
        </w:r>
      </w:ins>
    </w:p>
    <w:p w14:paraId="3525A920" w14:textId="77777777" w:rsidR="00C92F43" w:rsidRPr="00C92F43" w:rsidRDefault="00C92F43" w:rsidP="00C92F43">
      <w:pPr>
        <w:jc w:val="both"/>
        <w:rPr>
          <w:ins w:id="14" w:author="Qasim KHALID" w:date="2020-03-27T19:10:00Z"/>
          <w:lang w:val="en-US"/>
        </w:rPr>
      </w:pPr>
    </w:p>
    <w:p w14:paraId="1DE3CC6D" w14:textId="1E68F011" w:rsidR="00C92F43" w:rsidRDefault="00C92F43" w:rsidP="00C92F43">
      <w:pPr>
        <w:jc w:val="both"/>
        <w:rPr>
          <w:ins w:id="15" w:author="Qasim KHALID" w:date="2020-03-27T19:15:00Z"/>
          <w:lang w:val="en-US"/>
        </w:rPr>
      </w:pPr>
      <w:ins w:id="16" w:author="Qasim KHALID" w:date="2020-03-27T19:10:00Z">
        <w:r w:rsidRPr="00C92F43">
          <w:rPr>
            <w:b/>
            <w:bCs/>
            <w:lang w:val="en-US"/>
          </w:rPr>
          <w:t>Overview of Classes and Properties:</w:t>
        </w:r>
      </w:ins>
    </w:p>
    <w:p w14:paraId="3ACE8010" w14:textId="77777777" w:rsidR="00C92F43" w:rsidRPr="00C92F43" w:rsidRDefault="00C92F43" w:rsidP="00C92F43">
      <w:pPr>
        <w:jc w:val="both"/>
        <w:rPr>
          <w:ins w:id="17" w:author="Qasim KHALID" w:date="2020-03-27T19:10:00Z"/>
          <w:lang w:val="en-US"/>
        </w:rPr>
      </w:pPr>
    </w:p>
    <w:p w14:paraId="5EFBBB4C" w14:textId="77777777" w:rsidR="00C92F43" w:rsidRPr="00C92F43" w:rsidRDefault="00C92F43" w:rsidP="00C92F43">
      <w:pPr>
        <w:jc w:val="both"/>
        <w:rPr>
          <w:ins w:id="18" w:author="Qasim KHALID" w:date="2020-03-27T19:10:00Z"/>
          <w:lang w:val="en-US"/>
        </w:rPr>
      </w:pPr>
      <w:ins w:id="19" w:author="Qasim KHALID" w:date="2020-03-27T19:10:00Z">
        <w:r w:rsidRPr="00C92F43">
          <w:rPr>
            <w:lang w:val="en-US"/>
          </w:rPr>
          <w:t>Here is a very brief description of these classes and how they interact with each other. Note that we have introduced eight general classes along with some subclasses within each class. The purpose of creating more subclasses is to give an idea that the vocabulary has possibilities of extension according to a specific application.  </w:t>
        </w:r>
      </w:ins>
    </w:p>
    <w:p w14:paraId="7A4D3F84" w14:textId="77777777" w:rsidR="00C92F43" w:rsidRPr="00C92F43" w:rsidRDefault="00C92F43" w:rsidP="00C92F43">
      <w:pPr>
        <w:jc w:val="both"/>
        <w:rPr>
          <w:ins w:id="20" w:author="Qasim KHALID" w:date="2020-03-27T19:10:00Z"/>
          <w:lang w:val="en-US"/>
        </w:rPr>
      </w:pPr>
    </w:p>
    <w:p w14:paraId="008A9881" w14:textId="77777777" w:rsidR="00C92F43" w:rsidRPr="00C92F43" w:rsidRDefault="00C92F43" w:rsidP="00C92F43">
      <w:pPr>
        <w:jc w:val="both"/>
        <w:rPr>
          <w:ins w:id="21" w:author="Qasim KHALID" w:date="2020-03-27T19:10:00Z"/>
          <w:lang w:val="en-US"/>
        </w:rPr>
      </w:pPr>
      <w:ins w:id="22" w:author="Qasim KHALID" w:date="2020-03-27T19:10:00Z">
        <w:r w:rsidRPr="00C92F43">
          <w:rPr>
            <w:b/>
            <w:bCs/>
            <w:lang w:val="en-US"/>
          </w:rPr>
          <w:t>Person:</w:t>
        </w:r>
        <w:r w:rsidRPr="00C92F43">
          <w:rPr>
            <w:lang w:val="en-US"/>
          </w:rPr>
          <w:t xml:space="preserve"> The instances of this class are all the occupants of the building. For describing the characteristics and type of each person, Person class has further subclasses named Impaired, Normal, Visitor, Dependent, Responsible, Injured, Family. To describe more about person’s Impairment, the Impaired class has further two sub-classes; </w:t>
        </w:r>
        <w:proofErr w:type="spellStart"/>
        <w:r w:rsidRPr="00C92F43">
          <w:rPr>
            <w:lang w:val="en-US"/>
          </w:rPr>
          <w:t>PhysicalImpairment</w:t>
        </w:r>
        <w:proofErr w:type="spellEnd"/>
        <w:r w:rsidRPr="00C92F43">
          <w:rPr>
            <w:lang w:val="en-US"/>
          </w:rPr>
          <w:t xml:space="preserve"> and Sensory Impairment. </w:t>
        </w:r>
        <w:proofErr w:type="spellStart"/>
        <w:r w:rsidRPr="00C92F43">
          <w:rPr>
            <w:lang w:val="en-US"/>
          </w:rPr>
          <w:t>PhysicalImpairment</w:t>
        </w:r>
        <w:proofErr w:type="spellEnd"/>
        <w:r w:rsidRPr="00C92F43">
          <w:rPr>
            <w:lang w:val="en-US"/>
          </w:rPr>
          <w:t xml:space="preserve"> has two more types; </w:t>
        </w:r>
        <w:proofErr w:type="spellStart"/>
        <w:r w:rsidRPr="00C92F43">
          <w:rPr>
            <w:lang w:val="en-US"/>
          </w:rPr>
          <w:t>LowStamina</w:t>
        </w:r>
        <w:proofErr w:type="spellEnd"/>
        <w:r w:rsidRPr="00C92F43">
          <w:rPr>
            <w:lang w:val="en-US"/>
          </w:rPr>
          <w:t xml:space="preserve"> and Wheelchair. Later on, Wheelchair class has been divided into two more sub-classes; </w:t>
        </w:r>
        <w:proofErr w:type="spellStart"/>
        <w:r w:rsidRPr="00C92F43">
          <w:rPr>
            <w:lang w:val="en-US"/>
          </w:rPr>
          <w:t>Motorised</w:t>
        </w:r>
        <w:proofErr w:type="spellEnd"/>
        <w:r w:rsidRPr="00C92F43">
          <w:rPr>
            <w:lang w:val="en-US"/>
          </w:rPr>
          <w:t xml:space="preserve"> and Non-</w:t>
        </w:r>
        <w:proofErr w:type="spellStart"/>
        <w:r w:rsidRPr="00C92F43">
          <w:rPr>
            <w:lang w:val="en-US"/>
          </w:rPr>
          <w:t>Motorised</w:t>
        </w:r>
        <w:proofErr w:type="spellEnd"/>
        <w:r w:rsidRPr="00C92F43">
          <w:rPr>
            <w:lang w:val="en-US"/>
          </w:rPr>
          <w:t xml:space="preserve">. Similarly, </w:t>
        </w:r>
        <w:proofErr w:type="spellStart"/>
        <w:r w:rsidRPr="00C92F43">
          <w:rPr>
            <w:lang w:val="en-US"/>
          </w:rPr>
          <w:t>SensoryImpairment</w:t>
        </w:r>
        <w:proofErr w:type="spellEnd"/>
        <w:r w:rsidRPr="00C92F43">
          <w:rPr>
            <w:lang w:val="en-US"/>
          </w:rPr>
          <w:t xml:space="preserve"> class has also two subclasses; Hearing and Visual that represents the type of sensory impairments one is using. </w:t>
        </w:r>
      </w:ins>
    </w:p>
    <w:p w14:paraId="60092F8E" w14:textId="77777777" w:rsidR="00C92F43" w:rsidRPr="00C92F43" w:rsidRDefault="00C92F43" w:rsidP="00C92F43">
      <w:pPr>
        <w:jc w:val="both"/>
        <w:rPr>
          <w:ins w:id="23" w:author="Qasim KHALID" w:date="2020-03-27T19:10:00Z"/>
          <w:lang w:val="en-US"/>
        </w:rPr>
      </w:pPr>
    </w:p>
    <w:p w14:paraId="5B72383F" w14:textId="76271359" w:rsidR="00C92F43" w:rsidRPr="00C92F43" w:rsidRDefault="00C92F43" w:rsidP="00C92F43">
      <w:pPr>
        <w:jc w:val="both"/>
        <w:rPr>
          <w:ins w:id="24" w:author="Qasim KHALID" w:date="2020-03-27T19:10:00Z"/>
          <w:lang w:val="en-US"/>
        </w:rPr>
      </w:pPr>
      <w:ins w:id="25" w:author="Qasim KHALID" w:date="2020-03-27T19:10:00Z">
        <w:r w:rsidRPr="00C92F43">
          <w:rPr>
            <w:lang w:val="en-US"/>
          </w:rPr>
          <w:t>The above-mentioned classification of persons helps to take decisions according to the type of each person. For example, a person who has a physical impairment and using a non-</w:t>
        </w:r>
        <w:proofErr w:type="spellStart"/>
        <w:r w:rsidRPr="00C92F43">
          <w:rPr>
            <w:lang w:val="en-US"/>
          </w:rPr>
          <w:t>motorised</w:t>
        </w:r>
        <w:proofErr w:type="spellEnd"/>
        <w:r w:rsidRPr="00C92F43">
          <w:rPr>
            <w:lang w:val="en-US"/>
          </w:rPr>
          <w:t xml:space="preserve"> wheelchair will be an instance of Non-</w:t>
        </w:r>
        <w:proofErr w:type="spellStart"/>
        <w:r>
          <w:rPr>
            <w:lang w:val="en-US"/>
          </w:rPr>
          <w:t>M</w:t>
        </w:r>
        <w:r w:rsidRPr="00C92F43">
          <w:rPr>
            <w:lang w:val="en-US"/>
          </w:rPr>
          <w:t>otorised</w:t>
        </w:r>
        <w:proofErr w:type="spellEnd"/>
        <w:r w:rsidRPr="00C92F43">
          <w:rPr>
            <w:lang w:val="en-US"/>
          </w:rPr>
          <w:t xml:space="preserve"> class. Also, if the same person has any family tie with any other occupant of the building, then both persons will also be the instances of Family class having the same </w:t>
        </w:r>
        <w:proofErr w:type="spellStart"/>
        <w:r w:rsidRPr="00C92F43">
          <w:rPr>
            <w:lang w:val="en-US"/>
          </w:rPr>
          <w:t>familyID</w:t>
        </w:r>
        <w:proofErr w:type="spellEnd"/>
        <w:r w:rsidRPr="00C92F43">
          <w:rPr>
            <w:lang w:val="en-US"/>
          </w:rPr>
          <w:t>. On the other hand, if some person is responsible for another person(s), one will be an instance of Responsible class. Note that the usage Responsible and Dependent classes are beyond the family ties. It means one may be Responsible or Dependent on other persons despite the fact that they have any family ties among them. </w:t>
        </w:r>
      </w:ins>
    </w:p>
    <w:p w14:paraId="39C0ED74" w14:textId="39623EBA" w:rsidR="00C4222D" w:rsidRDefault="00C4222D">
      <w:pPr>
        <w:jc w:val="both"/>
        <w:rPr>
          <w:ins w:id="26" w:author="Qasim KHALID" w:date="2020-03-27T15:37:00Z"/>
        </w:rPr>
      </w:pPr>
    </w:p>
    <w:p w14:paraId="1050708E" w14:textId="77777777" w:rsidR="00C92F43" w:rsidRPr="00C92F43" w:rsidRDefault="00C92F43" w:rsidP="00C92F43">
      <w:pPr>
        <w:jc w:val="both"/>
        <w:rPr>
          <w:ins w:id="27" w:author="Qasim KHALID" w:date="2020-03-27T19:15:00Z"/>
          <w:lang w:val="en-US"/>
        </w:rPr>
      </w:pPr>
      <w:ins w:id="28" w:author="Qasim KHALID" w:date="2020-03-27T19:15:00Z">
        <w:r w:rsidRPr="00C92F43">
          <w:rPr>
            <w:lang w:val="en-US"/>
          </w:rPr>
          <w:t>In addition, if a person is visiting any building, then one will be an instance of Visitor class along with the other characteristics one may have.  </w:t>
        </w:r>
      </w:ins>
    </w:p>
    <w:p w14:paraId="78FAB1BA" w14:textId="77777777" w:rsidR="00C92F43" w:rsidRPr="00C92F43" w:rsidRDefault="00C92F43" w:rsidP="00C92F43">
      <w:pPr>
        <w:jc w:val="both"/>
        <w:rPr>
          <w:ins w:id="29" w:author="Qasim KHALID" w:date="2020-03-27T19:15:00Z"/>
          <w:lang w:val="en-US"/>
        </w:rPr>
      </w:pPr>
      <w:ins w:id="30" w:author="Qasim KHALID" w:date="2020-03-27T19:15:00Z">
        <w:r w:rsidRPr="00C92F43">
          <w:rPr>
            <w:lang w:val="en-US"/>
          </w:rPr>
          <w:t>As the main motivation of SBEO is to conform the building topology to the physical characteristics and preferences of persons, therefore most of the properties of this ontology are applied on Person class. For example, firstly, basic things such as, first name (</w:t>
        </w:r>
        <w:proofErr w:type="spellStart"/>
        <w:proofErr w:type="gramStart"/>
        <w:r w:rsidRPr="00C92F43">
          <w:rPr>
            <w:lang w:val="en-US"/>
          </w:rPr>
          <w:t>foaf:firstName</w:t>
        </w:r>
        <w:proofErr w:type="spellEnd"/>
        <w:proofErr w:type="gramEnd"/>
        <w:r w:rsidRPr="00C92F43">
          <w:rPr>
            <w:lang w:val="en-US"/>
          </w:rPr>
          <w:t>), last name (</w:t>
        </w:r>
        <w:proofErr w:type="spellStart"/>
        <w:r w:rsidRPr="00C92F43">
          <w:rPr>
            <w:lang w:val="en-US"/>
          </w:rPr>
          <w:t>foaf:lastName</w:t>
        </w:r>
        <w:proofErr w:type="spellEnd"/>
        <w:r w:rsidRPr="00C92F43">
          <w:rPr>
            <w:lang w:val="en-US"/>
          </w:rPr>
          <w:t>) and age (</w:t>
        </w:r>
        <w:proofErr w:type="spellStart"/>
        <w:r w:rsidRPr="00C92F43">
          <w:rPr>
            <w:lang w:val="en-US"/>
          </w:rPr>
          <w:t>foaf:age</w:t>
        </w:r>
        <w:proofErr w:type="spellEnd"/>
        <w:r w:rsidRPr="00C92F43">
          <w:rPr>
            <w:lang w:val="en-US"/>
          </w:rPr>
          <w:t xml:space="preserve">), are taken. Later on, each person is provided by a unique </w:t>
        </w:r>
        <w:proofErr w:type="gramStart"/>
        <w:r w:rsidRPr="00C92F43">
          <w:rPr>
            <w:lang w:val="en-US"/>
          </w:rPr>
          <w:t>ID(</w:t>
        </w:r>
        <w:proofErr w:type="spellStart"/>
        <w:proofErr w:type="gramEnd"/>
        <w:r w:rsidRPr="00C92F43">
          <w:rPr>
            <w:lang w:val="en-US"/>
          </w:rPr>
          <w:t>sbeo:hasID</w:t>
        </w:r>
        <w:proofErr w:type="spellEnd"/>
        <w:r w:rsidRPr="00C92F43">
          <w:rPr>
            <w:lang w:val="en-US"/>
          </w:rPr>
          <w:t xml:space="preserve">). Also, if two or more persons have family ties among them, all of them are provided by a unique </w:t>
        </w:r>
        <w:proofErr w:type="spellStart"/>
        <w:r w:rsidRPr="00C92F43">
          <w:rPr>
            <w:lang w:val="en-US"/>
          </w:rPr>
          <w:t>familyID</w:t>
        </w:r>
        <w:proofErr w:type="spellEnd"/>
        <w:r w:rsidRPr="00C92F43">
          <w:rPr>
            <w:lang w:val="en-US"/>
          </w:rPr>
          <w:t xml:space="preserve"> so that they can be traced out easily. Secondly, persons who are bound to stay together are assigned by a unique </w:t>
        </w:r>
        <w:proofErr w:type="spellStart"/>
        <w:r w:rsidRPr="00C92F43">
          <w:rPr>
            <w:lang w:val="en-US"/>
          </w:rPr>
          <w:t>groupID</w:t>
        </w:r>
        <w:proofErr w:type="spellEnd"/>
        <w:r w:rsidRPr="00C92F43">
          <w:rPr>
            <w:lang w:val="en-US"/>
          </w:rPr>
          <w:t xml:space="preserve"> as well as some other properties such as </w:t>
        </w:r>
        <w:proofErr w:type="spellStart"/>
        <w:proofErr w:type="gramStart"/>
        <w:r w:rsidRPr="00C92F43">
          <w:rPr>
            <w:lang w:val="en-US"/>
          </w:rPr>
          <w:t>sbeo:reponsibleTo</w:t>
        </w:r>
        <w:proofErr w:type="spellEnd"/>
        <w:proofErr w:type="gramEnd"/>
        <w:r w:rsidRPr="00C92F43">
          <w:rPr>
            <w:lang w:val="en-US"/>
          </w:rPr>
          <w:t xml:space="preserve"> and </w:t>
        </w:r>
        <w:proofErr w:type="spellStart"/>
        <w:r w:rsidRPr="00C92F43">
          <w:rPr>
            <w:lang w:val="en-US"/>
          </w:rPr>
          <w:t>sbeo:dependentOn</w:t>
        </w:r>
        <w:proofErr w:type="spellEnd"/>
        <w:r w:rsidRPr="00C92F43">
          <w:rPr>
            <w:lang w:val="en-US"/>
          </w:rPr>
          <w:t>, which are inverse of each other. Thirdly, an extra layer of information is added for Person class that tells either a person is familiar with the building (</w:t>
        </w:r>
        <w:proofErr w:type="spellStart"/>
        <w:proofErr w:type="gramStart"/>
        <w:r w:rsidRPr="00C92F43">
          <w:rPr>
            <w:lang w:val="en-US"/>
          </w:rPr>
          <w:t>sbeo:familiarityWithBuilding</w:t>
        </w:r>
        <w:proofErr w:type="spellEnd"/>
        <w:proofErr w:type="gramEnd"/>
        <w:r w:rsidRPr="00C92F43">
          <w:rPr>
            <w:lang w:val="en-US"/>
          </w:rPr>
          <w:t>) or needs any supervision (</w:t>
        </w:r>
        <w:proofErr w:type="spellStart"/>
        <w:r w:rsidRPr="00C92F43">
          <w:rPr>
            <w:lang w:val="en-US"/>
          </w:rPr>
          <w:t>sbeo:needsSupervision</w:t>
        </w:r>
        <w:proofErr w:type="spellEnd"/>
        <w:r w:rsidRPr="00C92F43">
          <w:rPr>
            <w:lang w:val="en-US"/>
          </w:rPr>
          <w:t>). Lastly, there are some properties that can be used to describe to momentary situation of each person such as fitness level (</w:t>
        </w:r>
        <w:proofErr w:type="spellStart"/>
        <w:proofErr w:type="gramStart"/>
        <w:r w:rsidRPr="00C92F43">
          <w:rPr>
            <w:lang w:val="en-US"/>
          </w:rPr>
          <w:t>sbeo:fitnessLevel</w:t>
        </w:r>
        <w:proofErr w:type="spellEnd"/>
        <w:proofErr w:type="gramEnd"/>
        <w:r w:rsidRPr="00C92F43">
          <w:rPr>
            <w:lang w:val="en-US"/>
          </w:rPr>
          <w:t>), momentary location (</w:t>
        </w:r>
        <w:proofErr w:type="spellStart"/>
        <w:r w:rsidRPr="00C92F43">
          <w:rPr>
            <w:lang w:val="en-US"/>
          </w:rPr>
          <w:t>sbeo:isLocatedIn</w:t>
        </w:r>
        <w:proofErr w:type="spellEnd"/>
        <w:r w:rsidRPr="00C92F43">
          <w:rPr>
            <w:lang w:val="en-US"/>
          </w:rPr>
          <w:t>) and in case of any emergency evacuation, the evacuation status (</w:t>
        </w:r>
        <w:proofErr w:type="spellStart"/>
        <w:r w:rsidRPr="00C92F43">
          <w:rPr>
            <w:lang w:val="en-US"/>
          </w:rPr>
          <w:t>sbeo:evacuationStatus</w:t>
        </w:r>
        <w:proofErr w:type="spellEnd"/>
        <w:r w:rsidRPr="00C92F43">
          <w:rPr>
            <w:lang w:val="en-US"/>
          </w:rPr>
          <w:t>) can be known. </w:t>
        </w:r>
      </w:ins>
    </w:p>
    <w:p w14:paraId="44812AF9" w14:textId="77777777" w:rsidR="00C92F43" w:rsidRPr="00C92F43" w:rsidRDefault="00C92F43" w:rsidP="00C92F43">
      <w:pPr>
        <w:jc w:val="both"/>
        <w:rPr>
          <w:ins w:id="31" w:author="Qasim KHALID" w:date="2020-03-27T19:15:00Z"/>
          <w:lang w:val="en-US"/>
        </w:rPr>
      </w:pPr>
    </w:p>
    <w:p w14:paraId="2A5A7CC8" w14:textId="77777777" w:rsidR="00C92F43" w:rsidRPr="00C92F43" w:rsidRDefault="00C92F43" w:rsidP="00C92F43">
      <w:pPr>
        <w:jc w:val="both"/>
        <w:rPr>
          <w:ins w:id="32" w:author="Qasim KHALID" w:date="2020-03-27T19:15:00Z"/>
          <w:lang w:val="en-US"/>
        </w:rPr>
      </w:pPr>
      <w:ins w:id="33" w:author="Qasim KHALID" w:date="2020-03-27T19:15:00Z">
        <w:r w:rsidRPr="00C92F43">
          <w:rPr>
            <w:lang w:val="en-US"/>
          </w:rPr>
          <w:t>Some of the properties can be used with timestamp property, for example, the location of a person or evacuation status of a person at a specific time. </w:t>
        </w:r>
      </w:ins>
    </w:p>
    <w:p w14:paraId="6C71D4D4" w14:textId="77777777" w:rsidR="00C92F43" w:rsidRPr="00C92F43" w:rsidRDefault="00C92F43" w:rsidP="00C92F43">
      <w:pPr>
        <w:jc w:val="both"/>
        <w:rPr>
          <w:ins w:id="34" w:author="Qasim KHALID" w:date="2020-03-27T19:15:00Z"/>
          <w:lang w:val="en-US"/>
        </w:rPr>
      </w:pPr>
    </w:p>
    <w:p w14:paraId="65FEB07D" w14:textId="77777777" w:rsidR="00C92F43" w:rsidRPr="00C92F43" w:rsidRDefault="00C92F43" w:rsidP="00C92F43">
      <w:pPr>
        <w:jc w:val="both"/>
        <w:rPr>
          <w:ins w:id="35" w:author="Qasim KHALID" w:date="2020-03-27T19:15:00Z"/>
          <w:lang w:val="en-US"/>
        </w:rPr>
      </w:pPr>
      <w:proofErr w:type="spellStart"/>
      <w:ins w:id="36" w:author="Qasim KHALID" w:date="2020-03-27T19:15:00Z">
        <w:r w:rsidRPr="00C92F43">
          <w:rPr>
            <w:b/>
            <w:bCs/>
            <w:lang w:val="en-US"/>
          </w:rPr>
          <w:t>BuildingSpace</w:t>
        </w:r>
        <w:proofErr w:type="spellEnd"/>
        <w:r w:rsidRPr="00C92F43">
          <w:rPr>
            <w:b/>
            <w:bCs/>
            <w:lang w:val="en-US"/>
          </w:rPr>
          <w:t xml:space="preserve"> and </w:t>
        </w:r>
        <w:proofErr w:type="spellStart"/>
        <w:r w:rsidRPr="00C92F43">
          <w:rPr>
            <w:b/>
            <w:bCs/>
            <w:lang w:val="en-US"/>
          </w:rPr>
          <w:t>BuildingSpaceConnection</w:t>
        </w:r>
        <w:proofErr w:type="spellEnd"/>
        <w:r w:rsidRPr="00C92F43">
          <w:rPr>
            <w:b/>
            <w:bCs/>
            <w:lang w:val="en-US"/>
          </w:rPr>
          <w:t>: </w:t>
        </w:r>
        <w:r w:rsidRPr="00C92F43">
          <w:rPr>
            <w:lang w:val="en-US"/>
          </w:rPr>
          <w:t xml:space="preserve">We have reused these classes from the vocabulary of SEAS Building Ontology. In this regard, the instances of subclasses of </w:t>
        </w:r>
        <w:proofErr w:type="spellStart"/>
        <w:r w:rsidRPr="00C92F43">
          <w:rPr>
            <w:lang w:val="en-US"/>
          </w:rPr>
          <w:t>BuildingSpace</w:t>
        </w:r>
        <w:proofErr w:type="spellEnd"/>
        <w:r w:rsidRPr="00C92F43">
          <w:rPr>
            <w:lang w:val="en-US"/>
          </w:rPr>
          <w:t xml:space="preserve"> and </w:t>
        </w:r>
        <w:proofErr w:type="spellStart"/>
        <w:r w:rsidRPr="00C92F43">
          <w:rPr>
            <w:lang w:val="en-US"/>
          </w:rPr>
          <w:t>BuildingSpaceConnection</w:t>
        </w:r>
        <w:proofErr w:type="spellEnd"/>
        <w:r w:rsidRPr="00C92F43">
          <w:rPr>
            <w:lang w:val="en-US"/>
          </w:rPr>
          <w:t xml:space="preserve"> classes can be used to describe the topology of a building such as rooms, offices, halls, corridors, doors, etc. In addition, we have introduced two new subclasses of Room class that is a direct child class of </w:t>
        </w:r>
        <w:proofErr w:type="spellStart"/>
        <w:r w:rsidRPr="00C92F43">
          <w:rPr>
            <w:lang w:val="en-US"/>
          </w:rPr>
          <w:t>BuildingSpace</w:t>
        </w:r>
        <w:proofErr w:type="spellEnd"/>
        <w:r w:rsidRPr="00C92F43">
          <w:rPr>
            <w:lang w:val="en-US"/>
          </w:rPr>
          <w:t xml:space="preserve"> class. These new classes are </w:t>
        </w:r>
        <w:proofErr w:type="spellStart"/>
        <w:r w:rsidRPr="00C92F43">
          <w:rPr>
            <w:lang w:val="en-US"/>
          </w:rPr>
          <w:t>KidsArea</w:t>
        </w:r>
        <w:proofErr w:type="spellEnd"/>
        <w:r w:rsidRPr="00C92F43">
          <w:rPr>
            <w:lang w:val="en-US"/>
          </w:rPr>
          <w:t xml:space="preserve"> and </w:t>
        </w:r>
        <w:proofErr w:type="spellStart"/>
        <w:r w:rsidRPr="00C92F43">
          <w:rPr>
            <w:lang w:val="en-US"/>
          </w:rPr>
          <w:t>DayCare</w:t>
        </w:r>
        <w:proofErr w:type="spellEnd"/>
        <w:r w:rsidRPr="00C92F43">
          <w:rPr>
            <w:lang w:val="en-US"/>
          </w:rPr>
          <w:t>. </w:t>
        </w:r>
      </w:ins>
    </w:p>
    <w:p w14:paraId="76C5A5C4" w14:textId="77777777" w:rsidR="00C92F43" w:rsidRPr="00C92F43" w:rsidRDefault="00C92F43" w:rsidP="00C92F43">
      <w:pPr>
        <w:jc w:val="both"/>
        <w:rPr>
          <w:ins w:id="37" w:author="Qasim KHALID" w:date="2020-03-27T19:15:00Z"/>
          <w:lang w:val="en-US"/>
        </w:rPr>
      </w:pPr>
    </w:p>
    <w:p w14:paraId="177541CC" w14:textId="77777777" w:rsidR="00C92F43" w:rsidRPr="00C92F43" w:rsidRDefault="00C92F43" w:rsidP="00C92F43">
      <w:pPr>
        <w:jc w:val="both"/>
        <w:rPr>
          <w:ins w:id="38" w:author="Qasim KHALID" w:date="2020-03-27T19:15:00Z"/>
          <w:lang w:val="en-US"/>
        </w:rPr>
      </w:pPr>
      <w:ins w:id="39" w:author="Qasim KHALID" w:date="2020-03-27T19:15:00Z">
        <w:r w:rsidRPr="00C92F43">
          <w:rPr>
            <w:lang w:val="en-US"/>
          </w:rPr>
          <w:t xml:space="preserve">To get the information about the topology of the building and how does it relate with its occupants, these two classes and their subclasses are used as domains or ranges of different properties. For example, </w:t>
        </w:r>
        <w:proofErr w:type="spellStart"/>
        <w:proofErr w:type="gramStart"/>
        <w:r w:rsidRPr="00C92F43">
          <w:rPr>
            <w:lang w:val="en-US"/>
          </w:rPr>
          <w:t>sbeo:connectedTo</w:t>
        </w:r>
        <w:proofErr w:type="spellEnd"/>
        <w:proofErr w:type="gramEnd"/>
        <w:r w:rsidRPr="00C92F43">
          <w:rPr>
            <w:lang w:val="en-US"/>
          </w:rPr>
          <w:t xml:space="preserve"> property is used to show a connection between two spaces or space connections. Similarly, the adjacency of two spaces are also describes using </w:t>
        </w:r>
        <w:proofErr w:type="spellStart"/>
        <w:proofErr w:type="gramStart"/>
        <w:r w:rsidRPr="00C92F43">
          <w:rPr>
            <w:lang w:val="en-US"/>
          </w:rPr>
          <w:t>sbeo:adjacentTo</w:t>
        </w:r>
        <w:proofErr w:type="spellEnd"/>
        <w:proofErr w:type="gramEnd"/>
        <w:r w:rsidRPr="00C92F43">
          <w:rPr>
            <w:lang w:val="en-US"/>
          </w:rPr>
          <w:t xml:space="preserve"> property. In addition, the location of each person is also described by using </w:t>
        </w:r>
        <w:proofErr w:type="spellStart"/>
        <w:proofErr w:type="gramStart"/>
        <w:r w:rsidRPr="00C92F43">
          <w:rPr>
            <w:lang w:val="en-US"/>
          </w:rPr>
          <w:t>sbeo:locatedIn</w:t>
        </w:r>
        <w:proofErr w:type="spellEnd"/>
        <w:proofErr w:type="gramEnd"/>
        <w:r w:rsidRPr="00C92F43">
          <w:rPr>
            <w:lang w:val="en-US"/>
          </w:rPr>
          <w:t xml:space="preserve"> property that has a range of building space. Similarly, building space is also used as a range of </w:t>
        </w:r>
        <w:proofErr w:type="spellStart"/>
        <w:proofErr w:type="gramStart"/>
        <w:r w:rsidRPr="00C92F43">
          <w:rPr>
            <w:lang w:val="en-US"/>
          </w:rPr>
          <w:t>sbeo:installedIn</w:t>
        </w:r>
        <w:proofErr w:type="spellEnd"/>
        <w:proofErr w:type="gramEnd"/>
        <w:r w:rsidRPr="00C92F43">
          <w:rPr>
            <w:lang w:val="en-US"/>
          </w:rPr>
          <w:t xml:space="preserve"> property to mention the position of any </w:t>
        </w:r>
        <w:proofErr w:type="spellStart"/>
        <w:r w:rsidRPr="00C92F43">
          <w:rPr>
            <w:lang w:val="en-US"/>
          </w:rPr>
          <w:t>sbeo:Device</w:t>
        </w:r>
        <w:proofErr w:type="spellEnd"/>
        <w:r w:rsidRPr="00C92F43">
          <w:rPr>
            <w:lang w:val="en-US"/>
          </w:rPr>
          <w:t>.</w:t>
        </w:r>
      </w:ins>
    </w:p>
    <w:p w14:paraId="0869F0AD" w14:textId="77777777" w:rsidR="00C92F43" w:rsidRPr="00C92F43" w:rsidRDefault="00C92F43" w:rsidP="00C92F43">
      <w:pPr>
        <w:jc w:val="both"/>
        <w:rPr>
          <w:ins w:id="40" w:author="Qasim KHALID" w:date="2020-03-27T19:15:00Z"/>
          <w:lang w:val="en-US"/>
        </w:rPr>
      </w:pPr>
    </w:p>
    <w:p w14:paraId="6342CDD9" w14:textId="77777777" w:rsidR="00C92F43" w:rsidRPr="00C92F43" w:rsidRDefault="00C92F43" w:rsidP="00C92F43">
      <w:pPr>
        <w:jc w:val="both"/>
        <w:rPr>
          <w:ins w:id="41" w:author="Qasim KHALID" w:date="2020-03-27T19:15:00Z"/>
          <w:lang w:val="en-US"/>
        </w:rPr>
      </w:pPr>
      <w:ins w:id="42" w:author="Qasim KHALID" w:date="2020-03-27T19:15:00Z">
        <w:r w:rsidRPr="00C92F43">
          <w:rPr>
            <w:lang w:val="en-US"/>
          </w:rPr>
          <w:t xml:space="preserve">Furthermore, there are some advanced properties that are used describe the total accommodation capacity and the current occupancy of any space in terms of persons (i.e. </w:t>
        </w:r>
        <w:proofErr w:type="spellStart"/>
        <w:proofErr w:type="gramStart"/>
        <w:r w:rsidRPr="00C92F43">
          <w:rPr>
            <w:lang w:val="en-US"/>
          </w:rPr>
          <w:t>sbeo:accommodationCapacity</w:t>
        </w:r>
        <w:proofErr w:type="spellEnd"/>
        <w:proofErr w:type="gramEnd"/>
        <w:r w:rsidRPr="00C92F43">
          <w:rPr>
            <w:lang w:val="en-US"/>
          </w:rPr>
          <w:t xml:space="preserve"> and </w:t>
        </w:r>
        <w:proofErr w:type="spellStart"/>
        <w:r w:rsidRPr="00C92F43">
          <w:rPr>
            <w:lang w:val="en-US"/>
          </w:rPr>
          <w:t>sbeo:currentOccupancy</w:t>
        </w:r>
        <w:proofErr w:type="spellEnd"/>
        <w:r w:rsidRPr="00C92F43">
          <w:rPr>
            <w:lang w:val="en-US"/>
          </w:rPr>
          <w:t>). </w:t>
        </w:r>
      </w:ins>
    </w:p>
    <w:p w14:paraId="14DFF618" w14:textId="77777777" w:rsidR="00C92F43" w:rsidRPr="00C92F43" w:rsidRDefault="00C92F43" w:rsidP="00C92F43">
      <w:pPr>
        <w:jc w:val="both"/>
        <w:rPr>
          <w:ins w:id="43" w:author="Qasim KHALID" w:date="2020-03-27T19:15:00Z"/>
          <w:lang w:val="en-US"/>
        </w:rPr>
      </w:pPr>
    </w:p>
    <w:p w14:paraId="6EF0BEA6" w14:textId="77777777" w:rsidR="00C92F43" w:rsidRPr="00C92F43" w:rsidRDefault="00C92F43" w:rsidP="00C92F43">
      <w:pPr>
        <w:jc w:val="both"/>
        <w:rPr>
          <w:ins w:id="44" w:author="Qasim KHALID" w:date="2020-03-27T19:15:00Z"/>
          <w:lang w:val="en-US"/>
        </w:rPr>
      </w:pPr>
      <w:ins w:id="45" w:author="Qasim KHALID" w:date="2020-03-27T19:15:00Z">
        <w:r w:rsidRPr="00C92F43">
          <w:rPr>
            <w:b/>
            <w:bCs/>
            <w:lang w:val="en-US"/>
          </w:rPr>
          <w:t>Incident: </w:t>
        </w:r>
        <w:r w:rsidRPr="00C92F43">
          <w:rPr>
            <w:lang w:val="en-US"/>
          </w:rPr>
          <w:t xml:space="preserve">The instance of this class represents an incident that occurred in the building. To classify the type of incidents, the Incident has further subclasses: </w:t>
        </w:r>
        <w:proofErr w:type="spellStart"/>
        <w:r w:rsidRPr="00C92F43">
          <w:rPr>
            <w:lang w:val="en-US"/>
          </w:rPr>
          <w:t>ChemicalSpill</w:t>
        </w:r>
        <w:proofErr w:type="spellEnd"/>
        <w:r w:rsidRPr="00C92F43">
          <w:rPr>
            <w:lang w:val="en-US"/>
          </w:rPr>
          <w:t xml:space="preserve">, </w:t>
        </w:r>
        <w:proofErr w:type="spellStart"/>
        <w:r w:rsidRPr="00C92F43">
          <w:rPr>
            <w:lang w:val="en-US"/>
          </w:rPr>
          <w:t>TerroristAttack</w:t>
        </w:r>
        <w:proofErr w:type="spellEnd"/>
        <w:r w:rsidRPr="00C92F43">
          <w:rPr>
            <w:lang w:val="en-US"/>
          </w:rPr>
          <w:t xml:space="preserve">, Congestion, Fire, Panic, Earthquake. As the Panic may occur due to several reasons, therefore we have classified it using a </w:t>
        </w:r>
        <w:proofErr w:type="spellStart"/>
        <w:r w:rsidRPr="00C92F43">
          <w:rPr>
            <w:lang w:val="en-US"/>
          </w:rPr>
          <w:t>Stempeding</w:t>
        </w:r>
        <w:proofErr w:type="spellEnd"/>
        <w:r w:rsidRPr="00C92F43">
          <w:rPr>
            <w:lang w:val="en-US"/>
          </w:rPr>
          <w:t xml:space="preserve"> class. </w:t>
        </w:r>
      </w:ins>
    </w:p>
    <w:p w14:paraId="24CECE88" w14:textId="77777777" w:rsidR="00C92F43" w:rsidRPr="00C92F43" w:rsidRDefault="00C92F43" w:rsidP="00C92F43">
      <w:pPr>
        <w:jc w:val="both"/>
        <w:rPr>
          <w:ins w:id="46" w:author="Qasim KHALID" w:date="2020-03-27T19:15:00Z"/>
          <w:lang w:val="en-US"/>
        </w:rPr>
      </w:pPr>
    </w:p>
    <w:p w14:paraId="2CD6045C" w14:textId="77777777" w:rsidR="00C92F43" w:rsidRPr="00C92F43" w:rsidRDefault="00C92F43" w:rsidP="00C92F43">
      <w:pPr>
        <w:jc w:val="both"/>
        <w:rPr>
          <w:ins w:id="47" w:author="Qasim KHALID" w:date="2020-03-27T19:15:00Z"/>
          <w:lang w:val="en-US"/>
        </w:rPr>
      </w:pPr>
      <w:ins w:id="48" w:author="Qasim KHALID" w:date="2020-03-27T19:15:00Z">
        <w:r w:rsidRPr="00C92F43">
          <w:rPr>
            <w:lang w:val="en-US"/>
          </w:rPr>
          <w:t xml:space="preserve">Properties such as </w:t>
        </w:r>
        <w:proofErr w:type="spellStart"/>
        <w:proofErr w:type="gramStart"/>
        <w:r w:rsidRPr="00C92F43">
          <w:rPr>
            <w:lang w:val="en-US"/>
          </w:rPr>
          <w:t>sbeo:locatedIn</w:t>
        </w:r>
        <w:proofErr w:type="spellEnd"/>
        <w:proofErr w:type="gramEnd"/>
        <w:r w:rsidRPr="00C92F43">
          <w:rPr>
            <w:lang w:val="en-US"/>
          </w:rPr>
          <w:t xml:space="preserve">, use the instances of the subclasses of Incident class as a domain whereas the range is either building space or building space connection. It means a specific incident is occurred at a particular part of the building. The instances are also </w:t>
        </w:r>
        <w:r w:rsidRPr="00C92F43">
          <w:rPr>
            <w:lang w:val="en-US"/>
          </w:rPr>
          <w:lastRenderedPageBreak/>
          <w:t>associated with a timestamp property (</w:t>
        </w:r>
        <w:proofErr w:type="spellStart"/>
        <w:proofErr w:type="gramStart"/>
        <w:r w:rsidRPr="00C92F43">
          <w:rPr>
            <w:lang w:val="en-US"/>
          </w:rPr>
          <w:t>sbeo:atTime</w:t>
        </w:r>
        <w:proofErr w:type="spellEnd"/>
        <w:proofErr w:type="gramEnd"/>
        <w:r w:rsidRPr="00C92F43">
          <w:rPr>
            <w:lang w:val="en-US"/>
          </w:rPr>
          <w:t>) to get the exact time of the occurrence of any incident. </w:t>
        </w:r>
      </w:ins>
    </w:p>
    <w:p w14:paraId="297205CE" w14:textId="77777777" w:rsidR="00C92F43" w:rsidRPr="00C92F43" w:rsidRDefault="00C92F43" w:rsidP="00C92F43">
      <w:pPr>
        <w:jc w:val="both"/>
        <w:rPr>
          <w:ins w:id="49" w:author="Qasim KHALID" w:date="2020-03-27T19:15:00Z"/>
          <w:lang w:val="en-US"/>
        </w:rPr>
      </w:pPr>
    </w:p>
    <w:p w14:paraId="16557526" w14:textId="77777777" w:rsidR="00C92F43" w:rsidRPr="00C92F43" w:rsidRDefault="00C92F43" w:rsidP="00C92F43">
      <w:pPr>
        <w:jc w:val="both"/>
        <w:rPr>
          <w:ins w:id="50" w:author="Qasim KHALID" w:date="2020-03-27T19:15:00Z"/>
          <w:lang w:val="en-US"/>
        </w:rPr>
      </w:pPr>
      <w:ins w:id="51" w:author="Qasim KHALID" w:date="2020-03-27T19:15:00Z">
        <w:r w:rsidRPr="00C92F43">
          <w:rPr>
            <w:b/>
            <w:bCs/>
            <w:lang w:val="en-US"/>
          </w:rPr>
          <w:t>Device: </w:t>
        </w:r>
        <w:r w:rsidRPr="00C92F43">
          <w:rPr>
            <w:lang w:val="en-US"/>
          </w:rPr>
          <w:t xml:space="preserve">This is a very general class to represent all physical devices such as Sensor, </w:t>
        </w:r>
        <w:proofErr w:type="spellStart"/>
        <w:r w:rsidRPr="00C92F43">
          <w:rPr>
            <w:lang w:val="en-US"/>
          </w:rPr>
          <w:t>MobilePhone</w:t>
        </w:r>
        <w:proofErr w:type="spellEnd"/>
        <w:r w:rsidRPr="00C92F43">
          <w:rPr>
            <w:lang w:val="en-US"/>
          </w:rPr>
          <w:t xml:space="preserve">, </w:t>
        </w:r>
        <w:proofErr w:type="spellStart"/>
        <w:r w:rsidRPr="00C92F43">
          <w:rPr>
            <w:lang w:val="en-US"/>
          </w:rPr>
          <w:t>DisplayScreen</w:t>
        </w:r>
        <w:proofErr w:type="spellEnd"/>
        <w:r w:rsidRPr="00C92F43">
          <w:rPr>
            <w:lang w:val="en-US"/>
          </w:rPr>
          <w:t xml:space="preserve">, </w:t>
        </w:r>
        <w:proofErr w:type="spellStart"/>
        <w:r w:rsidRPr="00C92F43">
          <w:rPr>
            <w:lang w:val="en-US"/>
          </w:rPr>
          <w:t>IncidentProtection</w:t>
        </w:r>
        <w:proofErr w:type="spellEnd"/>
        <w:r w:rsidRPr="00C92F43">
          <w:rPr>
            <w:lang w:val="en-US"/>
          </w:rPr>
          <w:t xml:space="preserve">, etc. The breadth of Device class and its subclasses can be extended to any level with respect to the depth of application. Each subclass of Device class has different types of instances. For example, the Sensor class has three further subclasses: </w:t>
        </w:r>
        <w:proofErr w:type="spellStart"/>
        <w:r w:rsidRPr="00C92F43">
          <w:rPr>
            <w:lang w:val="en-US"/>
          </w:rPr>
          <w:t>LocationSensor</w:t>
        </w:r>
        <w:proofErr w:type="spellEnd"/>
        <w:r w:rsidRPr="00C92F43">
          <w:rPr>
            <w:lang w:val="en-US"/>
          </w:rPr>
          <w:t xml:space="preserve">, </w:t>
        </w:r>
        <w:proofErr w:type="spellStart"/>
        <w:r w:rsidRPr="00C92F43">
          <w:rPr>
            <w:lang w:val="en-US"/>
          </w:rPr>
          <w:t>TemperatureSensor</w:t>
        </w:r>
        <w:proofErr w:type="spellEnd"/>
        <w:r w:rsidRPr="00C92F43">
          <w:rPr>
            <w:lang w:val="en-US"/>
          </w:rPr>
          <w:t xml:space="preserve">, </w:t>
        </w:r>
        <w:proofErr w:type="spellStart"/>
        <w:r w:rsidRPr="00C92F43">
          <w:rPr>
            <w:lang w:val="en-US"/>
          </w:rPr>
          <w:t>SmokeSensor</w:t>
        </w:r>
        <w:proofErr w:type="spellEnd"/>
        <w:r w:rsidRPr="00C92F43">
          <w:rPr>
            <w:lang w:val="en-US"/>
          </w:rPr>
          <w:t xml:space="preserve">. Similarly, in </w:t>
        </w:r>
        <w:proofErr w:type="spellStart"/>
        <w:r w:rsidRPr="00C92F43">
          <w:rPr>
            <w:lang w:val="en-US"/>
          </w:rPr>
          <w:t>IncidentProtection</w:t>
        </w:r>
        <w:proofErr w:type="spellEnd"/>
        <w:r w:rsidRPr="00C92F43">
          <w:rPr>
            <w:lang w:val="en-US"/>
          </w:rPr>
          <w:t xml:space="preserve"> class, there is a </w:t>
        </w:r>
        <w:proofErr w:type="spellStart"/>
        <w:r w:rsidRPr="00C92F43">
          <w:rPr>
            <w:lang w:val="en-US"/>
          </w:rPr>
          <w:t>FireProtection</w:t>
        </w:r>
        <w:proofErr w:type="spellEnd"/>
        <w:r w:rsidRPr="00C92F43">
          <w:rPr>
            <w:lang w:val="en-US"/>
          </w:rPr>
          <w:t xml:space="preserve"> class that has further two subclasses; </w:t>
        </w:r>
        <w:proofErr w:type="spellStart"/>
        <w:r w:rsidRPr="00C92F43">
          <w:rPr>
            <w:lang w:val="en-US"/>
          </w:rPr>
          <w:t>ActiveFireProtection</w:t>
        </w:r>
        <w:proofErr w:type="spellEnd"/>
        <w:r w:rsidRPr="00C92F43">
          <w:rPr>
            <w:lang w:val="en-US"/>
          </w:rPr>
          <w:t xml:space="preserve"> and </w:t>
        </w:r>
        <w:proofErr w:type="spellStart"/>
        <w:r w:rsidRPr="00C92F43">
          <w:rPr>
            <w:lang w:val="en-US"/>
          </w:rPr>
          <w:t>PassiveFireProtection</w:t>
        </w:r>
        <w:proofErr w:type="spellEnd"/>
        <w:r w:rsidRPr="00C92F43">
          <w:rPr>
            <w:lang w:val="en-US"/>
          </w:rPr>
          <w:t xml:space="preserve">. In </w:t>
        </w:r>
        <w:proofErr w:type="spellStart"/>
        <w:r w:rsidRPr="00C92F43">
          <w:rPr>
            <w:lang w:val="en-US"/>
          </w:rPr>
          <w:t>ActiveFireProtection</w:t>
        </w:r>
        <w:proofErr w:type="spellEnd"/>
        <w:r w:rsidRPr="00C92F43">
          <w:rPr>
            <w:lang w:val="en-US"/>
          </w:rPr>
          <w:t xml:space="preserve"> class, there is a </w:t>
        </w:r>
        <w:proofErr w:type="spellStart"/>
        <w:r w:rsidRPr="00C92F43">
          <w:rPr>
            <w:lang w:val="en-US"/>
          </w:rPr>
          <w:t>FireDoor</w:t>
        </w:r>
        <w:proofErr w:type="spellEnd"/>
        <w:r w:rsidRPr="00C92F43">
          <w:rPr>
            <w:lang w:val="en-US"/>
          </w:rPr>
          <w:t xml:space="preserve"> class wherein </w:t>
        </w:r>
        <w:proofErr w:type="spellStart"/>
        <w:r w:rsidRPr="00C92F43">
          <w:rPr>
            <w:lang w:val="en-US"/>
          </w:rPr>
          <w:t>PassiveFireProtection</w:t>
        </w:r>
        <w:proofErr w:type="spellEnd"/>
        <w:r w:rsidRPr="00C92F43">
          <w:rPr>
            <w:lang w:val="en-US"/>
          </w:rPr>
          <w:t xml:space="preserve"> class, </w:t>
        </w:r>
        <w:proofErr w:type="spellStart"/>
        <w:r w:rsidRPr="00C92F43">
          <w:rPr>
            <w:lang w:val="en-US"/>
          </w:rPr>
          <w:t>FireExtinguisher</w:t>
        </w:r>
        <w:proofErr w:type="spellEnd"/>
        <w:r w:rsidRPr="00C92F43">
          <w:rPr>
            <w:lang w:val="en-US"/>
          </w:rPr>
          <w:t xml:space="preserve"> class. </w:t>
        </w:r>
      </w:ins>
    </w:p>
    <w:p w14:paraId="677BE6F4" w14:textId="77777777" w:rsidR="00C92F43" w:rsidRPr="00C92F43" w:rsidRDefault="00C92F43" w:rsidP="00C92F43">
      <w:pPr>
        <w:jc w:val="both"/>
        <w:rPr>
          <w:ins w:id="52" w:author="Qasim KHALID" w:date="2020-03-27T19:15:00Z"/>
          <w:lang w:val="en-US"/>
        </w:rPr>
      </w:pPr>
    </w:p>
    <w:p w14:paraId="175808AB" w14:textId="77777777" w:rsidR="00C92F43" w:rsidRPr="00C92F43" w:rsidRDefault="00C92F43" w:rsidP="00C92F43">
      <w:pPr>
        <w:jc w:val="both"/>
        <w:rPr>
          <w:ins w:id="53" w:author="Qasim KHALID" w:date="2020-03-27T19:15:00Z"/>
          <w:lang w:val="en-US"/>
        </w:rPr>
      </w:pPr>
      <w:ins w:id="54" w:author="Qasim KHALID" w:date="2020-03-27T19:15:00Z">
        <w:r w:rsidRPr="00C92F43">
          <w:rPr>
            <w:lang w:val="en-US"/>
          </w:rPr>
          <w:t xml:space="preserve">The instances of the subclasses of Devices use different properties with respect to their nature of use. For example, the instances of </w:t>
        </w:r>
        <w:proofErr w:type="spellStart"/>
        <w:r w:rsidRPr="00C92F43">
          <w:rPr>
            <w:lang w:val="en-US"/>
          </w:rPr>
          <w:t>IncidentProtection</w:t>
        </w:r>
        <w:proofErr w:type="spellEnd"/>
        <w:r w:rsidRPr="00C92F43">
          <w:rPr>
            <w:lang w:val="en-US"/>
          </w:rPr>
          <w:t xml:space="preserve"> class only use </w:t>
        </w:r>
        <w:proofErr w:type="spellStart"/>
        <w:proofErr w:type="gramStart"/>
        <w:r w:rsidRPr="00C92F43">
          <w:rPr>
            <w:lang w:val="en-US"/>
          </w:rPr>
          <w:t>sbeo:installedIn</w:t>
        </w:r>
        <w:proofErr w:type="spellEnd"/>
        <w:proofErr w:type="gramEnd"/>
        <w:r w:rsidRPr="00C92F43">
          <w:rPr>
            <w:lang w:val="en-US"/>
          </w:rPr>
          <w:t xml:space="preserve"> and </w:t>
        </w:r>
        <w:proofErr w:type="spellStart"/>
        <w:r w:rsidRPr="00C92F43">
          <w:rPr>
            <w:lang w:val="en-US"/>
          </w:rPr>
          <w:t>sbeo:locatedIn</w:t>
        </w:r>
        <w:proofErr w:type="spellEnd"/>
        <w:r w:rsidRPr="00C92F43">
          <w:rPr>
            <w:lang w:val="en-US"/>
          </w:rPr>
          <w:t xml:space="preserve"> to mention where these devices are located. On the other hand, the instances of Sensor class use </w:t>
        </w:r>
        <w:proofErr w:type="spellStart"/>
        <w:proofErr w:type="gramStart"/>
        <w:r w:rsidRPr="00C92F43">
          <w:rPr>
            <w:lang w:val="en-US"/>
          </w:rPr>
          <w:t>sbeo:hasValue</w:t>
        </w:r>
        <w:proofErr w:type="spellEnd"/>
        <w:proofErr w:type="gramEnd"/>
        <w:r w:rsidRPr="00C92F43">
          <w:rPr>
            <w:lang w:val="en-US"/>
          </w:rPr>
          <w:t xml:space="preserve"> </w:t>
        </w:r>
        <w:proofErr w:type="spellStart"/>
        <w:r w:rsidRPr="00C92F43">
          <w:rPr>
            <w:lang w:val="en-US"/>
          </w:rPr>
          <w:t>sbeo:hasSmoke</w:t>
        </w:r>
        <w:proofErr w:type="spellEnd"/>
        <w:r w:rsidRPr="00C92F43">
          <w:rPr>
            <w:lang w:val="en-US"/>
          </w:rPr>
          <w:t xml:space="preserve"> properties because the values of these devices can be used according to the application. In addition, the timestamp property (</w:t>
        </w:r>
        <w:proofErr w:type="spellStart"/>
        <w:proofErr w:type="gramStart"/>
        <w:r w:rsidRPr="00C92F43">
          <w:rPr>
            <w:lang w:val="en-US"/>
          </w:rPr>
          <w:t>sbeo:atTime</w:t>
        </w:r>
        <w:proofErr w:type="spellEnd"/>
        <w:proofErr w:type="gramEnd"/>
        <w:r w:rsidRPr="00C92F43">
          <w:rPr>
            <w:lang w:val="en-US"/>
          </w:rPr>
          <w:t>) is also used to add the timestamp to the values detected by sensors. </w:t>
        </w:r>
      </w:ins>
    </w:p>
    <w:p w14:paraId="27513C6C" w14:textId="77777777" w:rsidR="00C92F43" w:rsidRPr="00C92F43" w:rsidRDefault="00C92F43" w:rsidP="00C92F43">
      <w:pPr>
        <w:jc w:val="both"/>
        <w:rPr>
          <w:ins w:id="55" w:author="Qasim KHALID" w:date="2020-03-27T19:15:00Z"/>
          <w:lang w:val="en-US"/>
        </w:rPr>
      </w:pPr>
    </w:p>
    <w:p w14:paraId="7287CCD4" w14:textId="77777777" w:rsidR="00C92F43" w:rsidRPr="00C92F43" w:rsidRDefault="00C92F43" w:rsidP="00C92F43">
      <w:pPr>
        <w:jc w:val="both"/>
        <w:rPr>
          <w:ins w:id="56" w:author="Qasim KHALID" w:date="2020-03-27T19:15:00Z"/>
          <w:lang w:val="en-US"/>
        </w:rPr>
      </w:pPr>
      <w:proofErr w:type="spellStart"/>
      <w:ins w:id="57" w:author="Qasim KHALID" w:date="2020-03-27T19:15:00Z">
        <w:r w:rsidRPr="00C92F43">
          <w:rPr>
            <w:b/>
            <w:bCs/>
            <w:lang w:val="en-US"/>
          </w:rPr>
          <w:t>SpaceCharacteristic</w:t>
        </w:r>
        <w:proofErr w:type="spellEnd"/>
        <w:r w:rsidRPr="00C92F43">
          <w:rPr>
            <w:b/>
            <w:bCs/>
            <w:lang w:val="en-US"/>
          </w:rPr>
          <w:t>: </w:t>
        </w:r>
        <w:r w:rsidRPr="00C92F43">
          <w:rPr>
            <w:lang w:val="en-US"/>
          </w:rPr>
          <w:t xml:space="preserve">This class contains characteristics that a </w:t>
        </w:r>
        <w:proofErr w:type="spellStart"/>
        <w:r w:rsidRPr="00C92F43">
          <w:rPr>
            <w:lang w:val="en-US"/>
          </w:rPr>
          <w:t>BuildingSpace</w:t>
        </w:r>
        <w:proofErr w:type="spellEnd"/>
        <w:r w:rsidRPr="00C92F43">
          <w:rPr>
            <w:lang w:val="en-US"/>
          </w:rPr>
          <w:t xml:space="preserve"> or a </w:t>
        </w:r>
        <w:proofErr w:type="spellStart"/>
        <w:r w:rsidRPr="00C92F43">
          <w:rPr>
            <w:lang w:val="en-US"/>
          </w:rPr>
          <w:t>BuildingSpaceConnection</w:t>
        </w:r>
        <w:proofErr w:type="spellEnd"/>
        <w:r w:rsidRPr="00C92F43">
          <w:rPr>
            <w:lang w:val="en-US"/>
          </w:rPr>
          <w:t xml:space="preserve"> may have. The purpose of coining this class in SBEO is to add an additional layer for the instances of </w:t>
        </w:r>
        <w:proofErr w:type="spellStart"/>
        <w:r w:rsidRPr="00C92F43">
          <w:rPr>
            <w:lang w:val="en-US"/>
          </w:rPr>
          <w:t>BuildingSpace</w:t>
        </w:r>
        <w:proofErr w:type="spellEnd"/>
        <w:r w:rsidRPr="00C92F43">
          <w:rPr>
            <w:lang w:val="en-US"/>
          </w:rPr>
          <w:t xml:space="preserve"> and </w:t>
        </w:r>
        <w:proofErr w:type="spellStart"/>
        <w:r w:rsidRPr="00C92F43">
          <w:rPr>
            <w:lang w:val="en-US"/>
          </w:rPr>
          <w:t>BuildingSpaceConnection</w:t>
        </w:r>
        <w:proofErr w:type="spellEnd"/>
        <w:r w:rsidRPr="00C92F43">
          <w:rPr>
            <w:lang w:val="en-US"/>
          </w:rPr>
          <w:t xml:space="preserve"> classes. It includes Available, Unavailable, Entrance, Exit. The Available class has </w:t>
        </w:r>
        <w:proofErr w:type="spellStart"/>
        <w:r w:rsidRPr="00C92F43">
          <w:rPr>
            <w:lang w:val="en-US"/>
          </w:rPr>
          <w:t>SafeZone</w:t>
        </w:r>
        <w:proofErr w:type="spellEnd"/>
        <w:r w:rsidRPr="00C92F43">
          <w:rPr>
            <w:lang w:val="en-US"/>
          </w:rPr>
          <w:t xml:space="preserve"> class as well that has two types of classes in it; </w:t>
        </w:r>
        <w:proofErr w:type="spellStart"/>
        <w:r w:rsidRPr="00C92F43">
          <w:rPr>
            <w:lang w:val="en-US"/>
          </w:rPr>
          <w:t>WaitingZone</w:t>
        </w:r>
        <w:proofErr w:type="spellEnd"/>
        <w:r w:rsidRPr="00C92F43">
          <w:rPr>
            <w:lang w:val="en-US"/>
          </w:rPr>
          <w:t xml:space="preserve"> and </w:t>
        </w:r>
        <w:proofErr w:type="spellStart"/>
        <w:r w:rsidRPr="00C92F43">
          <w:rPr>
            <w:lang w:val="en-US"/>
          </w:rPr>
          <w:t>AssemblyPoint</w:t>
        </w:r>
        <w:proofErr w:type="spellEnd"/>
        <w:r w:rsidRPr="00C92F43">
          <w:rPr>
            <w:lang w:val="en-US"/>
          </w:rPr>
          <w:t xml:space="preserve">. The Exit class has subclass called </w:t>
        </w:r>
        <w:proofErr w:type="spellStart"/>
        <w:r w:rsidRPr="00C92F43">
          <w:rPr>
            <w:lang w:val="en-US"/>
          </w:rPr>
          <w:t>EmergencyExit</w:t>
        </w:r>
        <w:proofErr w:type="spellEnd"/>
        <w:r w:rsidRPr="00C92F43">
          <w:rPr>
            <w:lang w:val="en-US"/>
          </w:rPr>
          <w:t xml:space="preserve"> that is a specific case of it as it is not as usable as normal exits. </w:t>
        </w:r>
      </w:ins>
    </w:p>
    <w:p w14:paraId="5EC9D9CC" w14:textId="77777777" w:rsidR="00C92F43" w:rsidRPr="00C92F43" w:rsidRDefault="00C92F43" w:rsidP="00C92F43">
      <w:pPr>
        <w:jc w:val="both"/>
        <w:rPr>
          <w:ins w:id="58" w:author="Qasim KHALID" w:date="2020-03-27T19:15:00Z"/>
          <w:lang w:val="en-US"/>
        </w:rPr>
      </w:pPr>
    </w:p>
    <w:p w14:paraId="00B55FD3" w14:textId="77777777" w:rsidR="00C92F43" w:rsidRPr="00C92F43" w:rsidRDefault="00C92F43" w:rsidP="00C92F43">
      <w:pPr>
        <w:jc w:val="both"/>
        <w:rPr>
          <w:ins w:id="59" w:author="Qasim KHALID" w:date="2020-03-27T19:15:00Z"/>
          <w:lang w:val="en-US"/>
        </w:rPr>
      </w:pPr>
      <w:ins w:id="60" w:author="Qasim KHALID" w:date="2020-03-27T19:15:00Z">
        <w:r w:rsidRPr="00C92F43">
          <w:rPr>
            <w:lang w:val="en-US"/>
          </w:rPr>
          <w:t xml:space="preserve">The instances of building space and building space connections classes as well as their subclasses can also be the instances of the subclasses of </w:t>
        </w:r>
        <w:proofErr w:type="spellStart"/>
        <w:r w:rsidRPr="00C92F43">
          <w:rPr>
            <w:lang w:val="en-US"/>
          </w:rPr>
          <w:t>SpaceCharacteristic</w:t>
        </w:r>
        <w:proofErr w:type="spellEnd"/>
        <w:r w:rsidRPr="00C92F43">
          <w:rPr>
            <w:lang w:val="en-US"/>
          </w:rPr>
          <w:t xml:space="preserve"> class. For example, in case of any hazard, space or space connection can become an instance of Unavailable class. Note than Available and Unavailable classes are disjoint with each other that means the instance of one class cannot be the instance of others at the same time. </w:t>
        </w:r>
      </w:ins>
    </w:p>
    <w:p w14:paraId="4929C6AB" w14:textId="77777777" w:rsidR="00C92F43" w:rsidRPr="00C92F43" w:rsidRDefault="00C92F43" w:rsidP="00C92F43">
      <w:pPr>
        <w:jc w:val="both"/>
        <w:rPr>
          <w:ins w:id="61" w:author="Qasim KHALID" w:date="2020-03-27T19:15:00Z"/>
          <w:lang w:val="en-US"/>
        </w:rPr>
      </w:pPr>
    </w:p>
    <w:p w14:paraId="62B75D9F" w14:textId="77777777" w:rsidR="00C92F43" w:rsidRPr="00C92F43" w:rsidRDefault="00C92F43" w:rsidP="00C92F43">
      <w:pPr>
        <w:jc w:val="both"/>
        <w:rPr>
          <w:ins w:id="62" w:author="Qasim KHALID" w:date="2020-03-27T19:15:00Z"/>
          <w:lang w:val="en-US"/>
        </w:rPr>
      </w:pPr>
      <w:ins w:id="63" w:author="Qasim KHALID" w:date="2020-03-27T19:15:00Z">
        <w:r w:rsidRPr="00C92F43">
          <w:rPr>
            <w:lang w:val="en-US"/>
          </w:rPr>
          <w:t xml:space="preserve">In addition, </w:t>
        </w:r>
        <w:proofErr w:type="spellStart"/>
        <w:r w:rsidRPr="00C92F43">
          <w:rPr>
            <w:lang w:val="en-US"/>
          </w:rPr>
          <w:t>SafeZone</w:t>
        </w:r>
        <w:proofErr w:type="spellEnd"/>
        <w:r w:rsidRPr="00C92F43">
          <w:rPr>
            <w:lang w:val="en-US"/>
          </w:rPr>
          <w:t xml:space="preserve"> is a subclass of Available class that means space can be </w:t>
        </w:r>
        <w:proofErr w:type="spellStart"/>
        <w:r w:rsidRPr="00C92F43">
          <w:rPr>
            <w:lang w:val="en-US"/>
          </w:rPr>
          <w:t>SafeZone</w:t>
        </w:r>
        <w:proofErr w:type="spellEnd"/>
        <w:r w:rsidRPr="00C92F43">
          <w:rPr>
            <w:lang w:val="en-US"/>
          </w:rPr>
          <w:t xml:space="preserve"> that must be Available all the time. The </w:t>
        </w:r>
        <w:proofErr w:type="spellStart"/>
        <w:r w:rsidRPr="00C92F43">
          <w:rPr>
            <w:lang w:val="en-US"/>
          </w:rPr>
          <w:t>SafeZone</w:t>
        </w:r>
        <w:proofErr w:type="spellEnd"/>
        <w:r w:rsidRPr="00C92F43">
          <w:rPr>
            <w:lang w:val="en-US"/>
          </w:rPr>
          <w:t xml:space="preserve"> has further two subclasses: </w:t>
        </w:r>
        <w:proofErr w:type="spellStart"/>
        <w:r w:rsidRPr="00C92F43">
          <w:rPr>
            <w:lang w:val="en-US"/>
          </w:rPr>
          <w:t>WaitingZone</w:t>
        </w:r>
        <w:proofErr w:type="spellEnd"/>
        <w:r w:rsidRPr="00C92F43">
          <w:rPr>
            <w:lang w:val="en-US"/>
          </w:rPr>
          <w:t xml:space="preserve"> and </w:t>
        </w:r>
        <w:proofErr w:type="spellStart"/>
        <w:r w:rsidRPr="00C92F43">
          <w:rPr>
            <w:lang w:val="en-US"/>
          </w:rPr>
          <w:t>AssemblyPoint</w:t>
        </w:r>
        <w:proofErr w:type="spellEnd"/>
        <w:r w:rsidRPr="00C92F43">
          <w:rPr>
            <w:lang w:val="en-US"/>
          </w:rPr>
          <w:t>. These concepts are specifically used for emergency evacuation purposes.  </w:t>
        </w:r>
      </w:ins>
    </w:p>
    <w:p w14:paraId="2F8F775A" w14:textId="77777777" w:rsidR="00C92F43" w:rsidRPr="00C92F43" w:rsidRDefault="00C92F43" w:rsidP="00C92F43">
      <w:pPr>
        <w:jc w:val="both"/>
        <w:rPr>
          <w:ins w:id="64" w:author="Qasim KHALID" w:date="2020-03-27T19:15:00Z"/>
          <w:lang w:val="en-US"/>
        </w:rPr>
      </w:pPr>
    </w:p>
    <w:p w14:paraId="2DE28253" w14:textId="77777777" w:rsidR="00C92F43" w:rsidRPr="00C92F43" w:rsidRDefault="00C92F43" w:rsidP="00C92F43">
      <w:pPr>
        <w:jc w:val="both"/>
        <w:rPr>
          <w:ins w:id="65" w:author="Qasim KHALID" w:date="2020-03-27T19:15:00Z"/>
          <w:lang w:val="en-US"/>
        </w:rPr>
      </w:pPr>
      <w:ins w:id="66" w:author="Qasim KHALID" w:date="2020-03-27T19:15:00Z">
        <w:r w:rsidRPr="00C92F43">
          <w:rPr>
            <w:b/>
            <w:bCs/>
            <w:lang w:val="en-US"/>
          </w:rPr>
          <w:t>Route: </w:t>
        </w:r>
        <w:r w:rsidRPr="00C92F43">
          <w:rPr>
            <w:lang w:val="en-US"/>
          </w:rPr>
          <w:t>The instances of this class represents the routes that start from any building space and end in any other building space or building space connection. </w:t>
        </w:r>
      </w:ins>
    </w:p>
    <w:p w14:paraId="65AE80B1" w14:textId="77777777" w:rsidR="00C92F43" w:rsidRPr="00C92F43" w:rsidRDefault="00C92F43" w:rsidP="00C92F43">
      <w:pPr>
        <w:jc w:val="both"/>
        <w:rPr>
          <w:ins w:id="67" w:author="Qasim KHALID" w:date="2020-03-27T19:15:00Z"/>
          <w:lang w:val="en-US"/>
        </w:rPr>
      </w:pPr>
    </w:p>
    <w:p w14:paraId="728BFEA2" w14:textId="77777777" w:rsidR="00C92F43" w:rsidRPr="00C92F43" w:rsidRDefault="00C92F43" w:rsidP="00C92F43">
      <w:pPr>
        <w:jc w:val="both"/>
        <w:rPr>
          <w:ins w:id="68" w:author="Qasim KHALID" w:date="2020-03-27T19:15:00Z"/>
          <w:lang w:val="en-US"/>
        </w:rPr>
      </w:pPr>
      <w:ins w:id="69" w:author="Qasim KHALID" w:date="2020-03-27T19:15:00Z">
        <w:r w:rsidRPr="00C92F43">
          <w:rPr>
            <w:lang w:val="en-US"/>
          </w:rPr>
          <w:t xml:space="preserve">The instances of Route class are used to describe the details of a route in which the starting and the ending space or space connections are mentioned using </w:t>
        </w:r>
        <w:proofErr w:type="spellStart"/>
        <w:proofErr w:type="gramStart"/>
        <w:r w:rsidRPr="00C92F43">
          <w:rPr>
            <w:lang w:val="en-US"/>
          </w:rPr>
          <w:t>sbeo:startsFrom</w:t>
        </w:r>
        <w:proofErr w:type="spellEnd"/>
        <w:proofErr w:type="gramEnd"/>
        <w:r w:rsidRPr="00C92F43">
          <w:rPr>
            <w:lang w:val="en-US"/>
          </w:rPr>
          <w:t xml:space="preserve"> and </w:t>
        </w:r>
        <w:proofErr w:type="spellStart"/>
        <w:r w:rsidRPr="00C92F43">
          <w:rPr>
            <w:lang w:val="en-US"/>
          </w:rPr>
          <w:t>sbeo:endIn</w:t>
        </w:r>
        <w:proofErr w:type="spellEnd"/>
        <w:r w:rsidRPr="00C92F43">
          <w:rPr>
            <w:lang w:val="en-US"/>
          </w:rPr>
          <w:t xml:space="preserve"> respectively. Also, the complete path is given using </w:t>
        </w:r>
        <w:proofErr w:type="spellStart"/>
        <w:proofErr w:type="gramStart"/>
        <w:r w:rsidRPr="00C92F43">
          <w:rPr>
            <w:lang w:val="en-US"/>
          </w:rPr>
          <w:t>sbeo:hasPath</w:t>
        </w:r>
        <w:proofErr w:type="spellEnd"/>
        <w:proofErr w:type="gramEnd"/>
        <w:r w:rsidRPr="00C92F43">
          <w:rPr>
            <w:lang w:val="en-US"/>
          </w:rPr>
          <w:t xml:space="preserve"> property in each instance of a Route class. </w:t>
        </w:r>
      </w:ins>
    </w:p>
    <w:p w14:paraId="7FB4821C" w14:textId="77777777" w:rsidR="00C92F43" w:rsidRPr="00C92F43" w:rsidRDefault="00C92F43" w:rsidP="00C92F43">
      <w:pPr>
        <w:jc w:val="both"/>
        <w:rPr>
          <w:ins w:id="70" w:author="Qasim KHALID" w:date="2020-03-27T19:15:00Z"/>
          <w:lang w:val="en-US"/>
        </w:rPr>
      </w:pPr>
    </w:p>
    <w:p w14:paraId="4AF076B7" w14:textId="77777777" w:rsidR="00C92F43" w:rsidRPr="00C92F43" w:rsidRDefault="00C92F43" w:rsidP="00C92F43">
      <w:pPr>
        <w:jc w:val="both"/>
        <w:rPr>
          <w:ins w:id="71" w:author="Qasim KHALID" w:date="2020-03-27T19:15:00Z"/>
          <w:lang w:val="en-US"/>
        </w:rPr>
      </w:pPr>
      <w:ins w:id="72" w:author="Qasim KHALID" w:date="2020-03-27T19:15:00Z">
        <w:r w:rsidRPr="00C92F43">
          <w:rPr>
            <w:b/>
            <w:bCs/>
            <w:lang w:val="en-US"/>
          </w:rPr>
          <w:t>Distance: </w:t>
        </w:r>
        <w:r w:rsidRPr="00C92F43">
          <w:rPr>
            <w:lang w:val="en-US"/>
          </w:rPr>
          <w:t xml:space="preserve">The instances of this class represents the distance between two </w:t>
        </w:r>
        <w:proofErr w:type="spellStart"/>
        <w:r w:rsidRPr="00C92F43">
          <w:rPr>
            <w:lang w:val="en-US"/>
          </w:rPr>
          <w:t>BuildingSpaces</w:t>
        </w:r>
        <w:proofErr w:type="spellEnd"/>
        <w:r w:rsidRPr="00C92F43">
          <w:rPr>
            <w:lang w:val="en-US"/>
          </w:rPr>
          <w:t xml:space="preserve"> or </w:t>
        </w:r>
        <w:proofErr w:type="spellStart"/>
        <w:r w:rsidRPr="00C92F43">
          <w:rPr>
            <w:lang w:val="en-US"/>
          </w:rPr>
          <w:t>BuildingSpace</w:t>
        </w:r>
        <w:proofErr w:type="spellEnd"/>
        <w:r w:rsidRPr="00C92F43">
          <w:rPr>
            <w:lang w:val="en-US"/>
          </w:rPr>
          <w:t xml:space="preserve"> and </w:t>
        </w:r>
        <w:proofErr w:type="spellStart"/>
        <w:r w:rsidRPr="00C92F43">
          <w:rPr>
            <w:lang w:val="en-US"/>
          </w:rPr>
          <w:t>BuildingSpaceConnection</w:t>
        </w:r>
        <w:proofErr w:type="spellEnd"/>
        <w:r w:rsidRPr="00C92F43">
          <w:rPr>
            <w:lang w:val="en-US"/>
          </w:rPr>
          <w:t>. </w:t>
        </w:r>
      </w:ins>
    </w:p>
    <w:p w14:paraId="06071EC7" w14:textId="77777777" w:rsidR="00C92F43" w:rsidRPr="00C92F43" w:rsidRDefault="00C92F43" w:rsidP="00C92F43">
      <w:pPr>
        <w:jc w:val="both"/>
        <w:rPr>
          <w:ins w:id="73" w:author="Qasim KHALID" w:date="2020-03-27T19:15:00Z"/>
          <w:lang w:val="en-US"/>
        </w:rPr>
      </w:pPr>
    </w:p>
    <w:p w14:paraId="5A347908" w14:textId="1BFB9E6D" w:rsidR="00C92F43" w:rsidRDefault="00C92F43" w:rsidP="00C92F43">
      <w:pPr>
        <w:jc w:val="both"/>
        <w:rPr>
          <w:ins w:id="74" w:author="Qasim KHALID" w:date="2020-03-27T19:15:00Z"/>
          <w:lang w:val="en-US"/>
        </w:rPr>
      </w:pPr>
      <w:ins w:id="75" w:author="Qasim KHALID" w:date="2020-03-27T19:15:00Z">
        <w:r w:rsidRPr="00C92F43">
          <w:rPr>
            <w:lang w:val="en-US"/>
          </w:rPr>
          <w:lastRenderedPageBreak/>
          <w:t xml:space="preserve">The instances of Device class use </w:t>
        </w:r>
        <w:proofErr w:type="spellStart"/>
        <w:proofErr w:type="gramStart"/>
        <w:r w:rsidRPr="00C92F43">
          <w:rPr>
            <w:lang w:val="en-US"/>
          </w:rPr>
          <w:t>sbeo:distanceOf</w:t>
        </w:r>
        <w:proofErr w:type="spellEnd"/>
        <w:proofErr w:type="gramEnd"/>
        <w:r w:rsidRPr="00C92F43">
          <w:rPr>
            <w:lang w:val="en-US"/>
          </w:rPr>
          <w:t xml:space="preserve"> property to describe the distance between two building spaces, a building space and building space connection or two building space connections. Each instance uses a </w:t>
        </w:r>
        <w:proofErr w:type="spellStart"/>
        <w:proofErr w:type="gramStart"/>
        <w:r w:rsidRPr="00C92F43">
          <w:rPr>
            <w:lang w:val="en-US"/>
          </w:rPr>
          <w:t>sbeo:distanceOf</w:t>
        </w:r>
        <w:proofErr w:type="spellEnd"/>
        <w:proofErr w:type="gramEnd"/>
        <w:r w:rsidRPr="00C92F43">
          <w:rPr>
            <w:lang w:val="en-US"/>
          </w:rPr>
          <w:t xml:space="preserve"> property twice(once for each space or space connection) to mention the distance. </w:t>
        </w:r>
      </w:ins>
    </w:p>
    <w:p w14:paraId="1EF984E1" w14:textId="656B77F0" w:rsidR="00C92F43" w:rsidRDefault="00C92F43" w:rsidP="00C92F43">
      <w:pPr>
        <w:jc w:val="both"/>
        <w:rPr>
          <w:ins w:id="76" w:author="Qasim KHALID" w:date="2020-03-27T19:15:00Z"/>
          <w:lang w:val="en-US"/>
        </w:rPr>
      </w:pPr>
    </w:p>
    <w:p w14:paraId="66E527F9" w14:textId="77777777" w:rsidR="00C92F43" w:rsidRPr="00C92F43" w:rsidRDefault="00C92F43" w:rsidP="00C92F43">
      <w:pPr>
        <w:jc w:val="both"/>
        <w:rPr>
          <w:ins w:id="77" w:author="Qasim KHALID" w:date="2020-03-27T19:15:00Z"/>
          <w:lang w:val="en-US"/>
        </w:rPr>
      </w:pPr>
    </w:p>
    <w:p w14:paraId="71484333" w14:textId="016799C0" w:rsidR="00B24082" w:rsidDel="00B24082" w:rsidRDefault="00B24082" w:rsidP="00B24082">
      <w:pPr>
        <w:pStyle w:val="ListBullet"/>
        <w:rPr>
          <w:del w:id="78" w:author="Qasim KHALID" w:date="2020-03-26T15:33:00Z"/>
        </w:rPr>
      </w:pPr>
    </w:p>
    <w:p w14:paraId="4AA68EB0" w14:textId="65FA066C" w:rsidR="00DD76D5" w:rsidDel="00C67DBD" w:rsidRDefault="00066F7E">
      <w:pPr>
        <w:pStyle w:val="ListBullet"/>
        <w:rPr>
          <w:del w:id="79" w:author="Qasim KHALID" w:date="2020-03-26T14:52:00Z"/>
        </w:rPr>
        <w:pPrChange w:id="80" w:author="Qasim KHALID" w:date="2020-03-26T15:33:00Z">
          <w:pPr>
            <w:jc w:val="both"/>
          </w:pPr>
        </w:pPrChange>
      </w:pPr>
      <w:del w:id="81" w:author="Qasim KHALID" w:date="2020-03-26T14:52:00Z">
        <w:r w:rsidDel="00C67DBD">
          <w:delText xml:space="preserve">In this document, we explain how to acquire knowledge of emergency evacuation (or egress). </w:delText>
        </w:r>
      </w:del>
    </w:p>
    <w:p w14:paraId="72BCC1E9" w14:textId="0C75F22E" w:rsidR="00DD76D5" w:rsidDel="00C67DBD" w:rsidRDefault="00DD76D5">
      <w:pPr>
        <w:pStyle w:val="ListBullet"/>
        <w:rPr>
          <w:del w:id="82" w:author="Qasim KHALID" w:date="2020-03-26T14:51:00Z"/>
        </w:rPr>
        <w:pPrChange w:id="83" w:author="Qasim KHALID" w:date="2020-03-26T15:33:00Z">
          <w:pPr>
            <w:jc w:val="both"/>
          </w:pPr>
        </w:pPrChange>
      </w:pPr>
    </w:p>
    <w:p w14:paraId="4E680EE4" w14:textId="075E0C98" w:rsidR="00DD76D5" w:rsidDel="00C67DBD" w:rsidRDefault="00066F7E">
      <w:pPr>
        <w:pStyle w:val="ListBullet"/>
        <w:rPr>
          <w:del w:id="84" w:author="Qasim KHALID" w:date="2020-03-26T14:51:00Z"/>
        </w:rPr>
        <w:pPrChange w:id="85" w:author="Qasim KHALID" w:date="2020-03-26T15:33:00Z">
          <w:pPr>
            <w:jc w:val="both"/>
          </w:pPr>
        </w:pPrChange>
      </w:pPr>
      <w:del w:id="86" w:author="Qasim KHALID" w:date="2020-03-26T14:51:00Z">
        <w:r w:rsidDel="00C67DBD">
          <w:delText>Our main goal is to provide safe evacuation paths to the occupants of buildings during hazardous circumstances in a building. The goal of this proposal is not only to provide safe paths to the people, but also the paths will be feasible for people with respect to their physical characteristics and preferences. In this regard, we name our propose ontology Smart Building Evacuation (</w:delText>
        </w:r>
        <w:r w:rsidDel="00C67DBD">
          <w:rPr>
            <w:i/>
          </w:rPr>
          <w:delText>SBEvac</w:delText>
        </w:r>
        <w:r w:rsidDel="00C67DBD">
          <w:delText xml:space="preserve">) ontology. </w:delText>
        </w:r>
      </w:del>
    </w:p>
    <w:p w14:paraId="0910156D" w14:textId="6ACA5BEA" w:rsidR="00DD76D5" w:rsidDel="00B24082" w:rsidRDefault="00DD76D5">
      <w:pPr>
        <w:pStyle w:val="ListBullet"/>
        <w:rPr>
          <w:del w:id="87" w:author="Qasim KHALID" w:date="2020-03-26T15:33:00Z"/>
        </w:rPr>
        <w:pPrChange w:id="88" w:author="Qasim KHALID" w:date="2020-03-26T15:33:00Z">
          <w:pPr>
            <w:jc w:val="both"/>
          </w:pPr>
        </w:pPrChange>
      </w:pPr>
    </w:p>
    <w:p w14:paraId="4912ACD8" w14:textId="0F7AC276" w:rsidR="00DD76D5" w:rsidDel="00C67DBD" w:rsidRDefault="00066F7E">
      <w:pPr>
        <w:pStyle w:val="ListBullet"/>
        <w:rPr>
          <w:del w:id="89" w:author="Qasim KHALID" w:date="2020-03-26T14:53:00Z"/>
        </w:rPr>
        <w:pPrChange w:id="90" w:author="Qasim KHALID" w:date="2020-03-26T15:33:00Z">
          <w:pPr>
            <w:jc w:val="both"/>
          </w:pPr>
        </w:pPrChange>
      </w:pPr>
      <w:del w:id="91" w:author="Qasim KHALID" w:date="2020-03-26T14:53:00Z">
        <w:r w:rsidDel="00C67DBD">
          <w:delText xml:space="preserve">In this regard, we propose a  knowledge base system for emergency evacuation in which we use the concept of a smart building. First, we define the concepts that are necessary to develop the proposed systems. Second, we develop the hierarchy to use these concepts. Third, we define the properties and characteristics of these concepts. Fourthly, we introduce role restrictions, and lastly, we introduce instances for particular scenarios to validate our foundation knowledge base(also known as upper ontology). </w:delText>
        </w:r>
      </w:del>
    </w:p>
    <w:p w14:paraId="6C7DC7C9" w14:textId="7382D645" w:rsidR="00DD76D5" w:rsidDel="00C67DBD" w:rsidRDefault="00DD76D5">
      <w:pPr>
        <w:pStyle w:val="ListBullet"/>
        <w:rPr>
          <w:del w:id="92" w:author="Qasim KHALID" w:date="2020-03-26T14:53:00Z"/>
        </w:rPr>
        <w:pPrChange w:id="93" w:author="Qasim KHALID" w:date="2020-03-26T15:33:00Z">
          <w:pPr>
            <w:jc w:val="both"/>
          </w:pPr>
        </w:pPrChange>
      </w:pPr>
    </w:p>
    <w:p w14:paraId="30666ABF" w14:textId="29B9478A" w:rsidR="00DD76D5" w:rsidDel="00B24082" w:rsidRDefault="00066F7E">
      <w:pPr>
        <w:pStyle w:val="ListBullet"/>
        <w:rPr>
          <w:del w:id="94" w:author="Qasim KHALID" w:date="2020-03-26T15:33:00Z"/>
        </w:rPr>
        <w:pPrChange w:id="95" w:author="Qasim KHALID" w:date="2020-03-26T15:33:00Z">
          <w:pPr>
            <w:jc w:val="both"/>
          </w:pPr>
        </w:pPrChange>
      </w:pPr>
      <w:del w:id="96" w:author="Qasim KHALID" w:date="2020-03-26T15:33:00Z">
        <w:r w:rsidDel="00B24082">
          <w:delText xml:space="preserve">According to our knowledge, there is no knowledge base or vocabularies available online for domain related to </w:delText>
        </w:r>
      </w:del>
      <w:del w:id="97" w:author="Qasim KHALID" w:date="2020-03-26T15:01:00Z">
        <w:r w:rsidDel="00C67DBD">
          <w:delText>evacuation in buildings</w:delText>
        </w:r>
      </w:del>
      <w:del w:id="98" w:author="Qasim KHALID" w:date="2020-03-26T15:33:00Z">
        <w:r w:rsidDel="00B24082">
          <w:delText xml:space="preserve">. </w:delText>
        </w:r>
      </w:del>
      <w:del w:id="99" w:author="Qasim KHALID" w:date="2020-03-26T15:01:00Z">
        <w:r w:rsidDel="00040448">
          <w:delText xml:space="preserve">Furthermore, as we propose an intelligent way of an emergency evacuation, therefore, we need to develop an ontology for this domain. Nevertheless, we reuse some existing ontologies that we explain in detail later. </w:delText>
        </w:r>
      </w:del>
    </w:p>
    <w:p w14:paraId="6419FD9F" w14:textId="257142C1" w:rsidR="00DD76D5" w:rsidDel="00040448" w:rsidRDefault="00DD76D5">
      <w:pPr>
        <w:pStyle w:val="ListBullet"/>
        <w:rPr>
          <w:del w:id="100" w:author="Qasim KHALID" w:date="2020-03-26T15:01:00Z"/>
        </w:rPr>
        <w:pPrChange w:id="101" w:author="Qasim KHALID" w:date="2020-03-26T15:33:00Z">
          <w:pPr>
            <w:jc w:val="both"/>
          </w:pPr>
        </w:pPrChange>
      </w:pPr>
    </w:p>
    <w:p w14:paraId="5423AD9A" w14:textId="35804F71" w:rsidR="00DD76D5" w:rsidDel="00B24082" w:rsidRDefault="00066F7E" w:rsidP="00B24082">
      <w:pPr>
        <w:pStyle w:val="ListBullet"/>
        <w:rPr>
          <w:del w:id="102" w:author="Qasim KHALID" w:date="2020-03-26T15:33:00Z"/>
        </w:rPr>
      </w:pPr>
      <w:del w:id="103" w:author="Qasim KHALID" w:date="2020-03-26T15:01:00Z">
        <w:r w:rsidDel="00040448">
          <w:delText xml:space="preserve">Now, we explain the model of the ontology for emergency evacuation. </w:delText>
        </w:r>
      </w:del>
      <w:del w:id="104" w:author="Qasim KHALID" w:date="2020-03-27T14:07:00Z">
        <w:r w:rsidDel="008758A7">
          <w:delText xml:space="preserve">We use </w:delText>
        </w:r>
      </w:del>
      <w:del w:id="105" w:author="Qasim KHALID" w:date="2020-03-26T15:04:00Z">
        <w:r w:rsidDel="00040448">
          <w:delText xml:space="preserve">three </w:delText>
        </w:r>
      </w:del>
      <w:del w:id="106" w:author="Qasim KHALID" w:date="2020-03-27T14:07:00Z">
        <w:r w:rsidDel="008758A7">
          <w:delText xml:space="preserve">different concepts in </w:delText>
        </w:r>
      </w:del>
      <w:del w:id="107" w:author="Qasim KHALID" w:date="2020-03-26T15:02:00Z">
        <w:r w:rsidDel="00040448">
          <w:delText>our</w:delText>
        </w:r>
      </w:del>
      <w:del w:id="108" w:author="Qasim KHALID" w:date="2020-03-27T14:07:00Z">
        <w:r w:rsidDel="008758A7">
          <w:delText xml:space="preserve"> ontology and integrate them with respect to </w:delText>
        </w:r>
      </w:del>
      <w:del w:id="109" w:author="Qasim KHALID" w:date="2020-03-26T15:02:00Z">
        <w:r w:rsidDel="00040448">
          <w:delText>our requirements</w:delText>
        </w:r>
      </w:del>
      <w:del w:id="110" w:author="Qasim KHALID" w:date="2020-03-27T14:07:00Z">
        <w:r w:rsidDel="008758A7">
          <w:delText xml:space="preserve">. The first concept is knowledge about the building geometry, the second concept is the knowledge about the momentary situation in the building, and the third concept is the knowledge about the occupants of the building. </w:delText>
        </w:r>
      </w:del>
    </w:p>
    <w:p w14:paraId="77C7DBE9" w14:textId="77777777" w:rsidR="00DD76D5" w:rsidDel="00B24082" w:rsidRDefault="00DD76D5">
      <w:pPr>
        <w:pStyle w:val="ListBullet"/>
        <w:jc w:val="both"/>
        <w:rPr>
          <w:del w:id="111" w:author="Qasim KHALID" w:date="2020-03-26T15:33:00Z"/>
        </w:rPr>
        <w:pPrChange w:id="112" w:author="Qasim KHALID" w:date="2020-03-26T15:33:00Z">
          <w:pPr>
            <w:jc w:val="both"/>
          </w:pPr>
        </w:pPrChange>
      </w:pPr>
    </w:p>
    <w:p w14:paraId="494C7A39" w14:textId="53913174" w:rsidR="00DD76D5" w:rsidDel="000607B8" w:rsidRDefault="00066F7E">
      <w:pPr>
        <w:jc w:val="both"/>
        <w:rPr>
          <w:del w:id="113" w:author="Qasim KHALID" w:date="2020-03-27T00:45:00Z"/>
        </w:rPr>
      </w:pPr>
      <w:del w:id="114" w:author="Qasim KHALID" w:date="2020-03-26T15:04:00Z">
        <w:r w:rsidDel="00040448">
          <w:delText>For our upper ontology, w</w:delText>
        </w:r>
      </w:del>
      <w:del w:id="115" w:author="Qasim KHALID" w:date="2020-03-27T14:07:00Z">
        <w:r w:rsidDel="008758A7">
          <w:delText xml:space="preserve">e reuse some existing ontologies for the geometry of the buildings. Its name is </w:delText>
        </w:r>
        <w:r w:rsidDel="008758A7">
          <w:rPr>
            <w:i/>
          </w:rPr>
          <w:delText>SEAS Building Ontology</w:delText>
        </w:r>
        <w:r w:rsidDel="008758A7">
          <w:delText>. This ontology is available online at</w:delText>
        </w:r>
      </w:del>
      <w:del w:id="116" w:author="Qasim KHALID" w:date="2020-03-26T17:27:00Z">
        <w:r w:rsidDel="00187650">
          <w:delText xml:space="preserve"> </w:delText>
        </w:r>
      </w:del>
      <w:del w:id="117" w:author="Qasim KHALID" w:date="2020-03-27T14:07:00Z">
        <w:r w:rsidDel="008758A7">
          <w:delText xml:space="preserve">)). The SEAS Building ontology describes a classification of buildings, building spaces, and rooms. </w:delText>
        </w:r>
      </w:del>
      <w:del w:id="118" w:author="Qasim KHALID" w:date="2020-03-26T15:05:00Z">
        <w:r w:rsidDel="00040448">
          <w:delText>Also, it may limit the overlap with the following existing specialized ontologies such as FIEMSER(</w:delText>
        </w:r>
        <w:r w:rsidDel="00040448">
          <w:fldChar w:fldCharType="begin"/>
        </w:r>
        <w:r w:rsidDel="00040448">
          <w:delInstrText xml:space="preserve"> HYPERLINK "https://sites.google.com/site/smartappliancesproject/ontologies/fiemser-ontology" \h </w:delInstrText>
        </w:r>
        <w:r w:rsidDel="00040448">
          <w:fldChar w:fldCharType="separate"/>
        </w:r>
        <w:r w:rsidDel="00040448">
          <w:rPr>
            <w:color w:val="1155CC"/>
            <w:u w:val="single"/>
          </w:rPr>
          <w:delText>https://sites.google.com/site/smartappliancesproject/ontologies/fiemser-ontology</w:delText>
        </w:r>
        <w:r w:rsidDel="00040448">
          <w:rPr>
            <w:color w:val="1155CC"/>
            <w:u w:val="single"/>
          </w:rPr>
          <w:fldChar w:fldCharType="end"/>
        </w:r>
        <w:r w:rsidDel="00040448">
          <w:delText>) ontology, gbXML ontology(</w:delText>
        </w:r>
        <w:r w:rsidDel="00040448">
          <w:fldChar w:fldCharType="begin"/>
        </w:r>
        <w:r w:rsidDel="00040448">
          <w:delInstrText xml:space="preserve"> HYPERLINK "https://www.gbxml.org/" \h </w:delInstrText>
        </w:r>
        <w:r w:rsidDel="00040448">
          <w:fldChar w:fldCharType="separate"/>
        </w:r>
        <w:r w:rsidDel="00040448">
          <w:rPr>
            <w:color w:val="1155CC"/>
            <w:u w:val="single"/>
          </w:rPr>
          <w:delText>https://www.gbxml.org/</w:delText>
        </w:r>
        <w:r w:rsidDel="00040448">
          <w:rPr>
            <w:color w:val="1155CC"/>
            <w:u w:val="single"/>
          </w:rPr>
          <w:fldChar w:fldCharType="end"/>
        </w:r>
        <w:r w:rsidDel="00040448">
          <w:delText>) and ifcOWL ontology(</w:delText>
        </w:r>
        <w:r w:rsidDel="00040448">
          <w:fldChar w:fldCharType="begin"/>
        </w:r>
        <w:r w:rsidDel="00040448">
          <w:delInstrText xml:space="preserve"> HYPERLINK "http://www.buildingsmart-tech.org/ifcOWL/IFC4" \h </w:delInstrText>
        </w:r>
        <w:r w:rsidDel="00040448">
          <w:fldChar w:fldCharType="separate"/>
        </w:r>
        <w:r w:rsidDel="00040448">
          <w:rPr>
            <w:color w:val="1155CC"/>
            <w:u w:val="single"/>
          </w:rPr>
          <w:delText>http://www.buildingsmart-tech.org/ifcOWL/IFC4</w:delText>
        </w:r>
        <w:r w:rsidDel="00040448">
          <w:rPr>
            <w:color w:val="1155CC"/>
            <w:u w:val="single"/>
          </w:rPr>
          <w:fldChar w:fldCharType="end"/>
        </w:r>
        <w:r w:rsidDel="00040448">
          <w:delText xml:space="preserve">). </w:delText>
        </w:r>
      </w:del>
      <w:del w:id="119" w:author="Qasim KHALID" w:date="2020-03-27T14:07:00Z">
        <w:r w:rsidDel="008758A7">
          <w:delText xml:space="preserve">But, as we need knowledge about the spaces in buildings and their connections with each other, therefore the SEAS Building ontology fulfils our requirements. </w:delText>
        </w:r>
      </w:del>
      <w:del w:id="120" w:author="Qasim KHALID" w:date="2020-03-27T00:45:00Z">
        <w:r w:rsidDel="000607B8">
          <w:delText xml:space="preserve">For our second concept which is the knowledge about the momentary situation of the building, </w:delText>
        </w:r>
      </w:del>
      <w:del w:id="121" w:author="Qasim KHALID" w:date="2020-03-26T15:05:00Z">
        <w:r w:rsidDel="00040448">
          <w:delText>we reuse some concepts from SAREF (</w:delText>
        </w:r>
        <w:r w:rsidDel="00040448">
          <w:fldChar w:fldCharType="begin"/>
        </w:r>
        <w:r w:rsidDel="00040448">
          <w:delInstrText xml:space="preserve"> HYPERLINK "http://ontology.tno.nl/saref.ttl" \h </w:delInstrText>
        </w:r>
        <w:r w:rsidDel="00040448">
          <w:fldChar w:fldCharType="separate"/>
        </w:r>
        <w:r w:rsidDel="00040448">
          <w:rPr>
            <w:color w:val="1155CC"/>
            <w:u w:val="single"/>
          </w:rPr>
          <w:delText>http://ontology.tno.nl/saref.ttl</w:delText>
        </w:r>
        <w:r w:rsidDel="00040448">
          <w:rPr>
            <w:color w:val="1155CC"/>
            <w:u w:val="single"/>
          </w:rPr>
          <w:fldChar w:fldCharType="end"/>
        </w:r>
        <w:r w:rsidDel="00040448">
          <w:delText>) and SSN(</w:delText>
        </w:r>
        <w:r w:rsidDel="00040448">
          <w:fldChar w:fldCharType="begin"/>
        </w:r>
        <w:r w:rsidDel="00040448">
          <w:delInstrText xml:space="preserve"> HYPERLINK "http://www.w3.org/ns/ssn/" \h </w:delInstrText>
        </w:r>
        <w:r w:rsidDel="00040448">
          <w:fldChar w:fldCharType="separate"/>
        </w:r>
        <w:r w:rsidDel="00040448">
          <w:rPr>
            <w:color w:val="1155CC"/>
            <w:u w:val="single"/>
          </w:rPr>
          <w:delText>http://www.w3.org/ns/ssn/</w:delText>
        </w:r>
        <w:r w:rsidDel="00040448">
          <w:rPr>
            <w:color w:val="1155CC"/>
            <w:u w:val="single"/>
          </w:rPr>
          <w:fldChar w:fldCharType="end"/>
        </w:r>
        <w:r w:rsidDel="00040448">
          <w:delText xml:space="preserve">) ontologies. </w:delText>
        </w:r>
      </w:del>
      <w:del w:id="122" w:author="Qasim KHALID" w:date="2020-03-27T00:45:00Z">
        <w:r w:rsidDel="000607B8">
          <w:delText>For the third concept, as it is related to the information about people and their preferences, therefore we reuse some concepts from FOAF(</w:delText>
        </w:r>
        <w:r w:rsidR="00CE5683" w:rsidDel="000607B8">
          <w:fldChar w:fldCharType="begin"/>
        </w:r>
        <w:r w:rsidR="00CE5683" w:rsidDel="000607B8">
          <w:delInstrText xml:space="preserve"> HYPERLINK "http://xmlns.com/foaf/spec/" \h </w:delInstrText>
        </w:r>
        <w:r w:rsidR="00CE5683" w:rsidDel="000607B8">
          <w:fldChar w:fldCharType="separate"/>
        </w:r>
        <w:r w:rsidDel="000607B8">
          <w:rPr>
            <w:color w:val="1155CC"/>
            <w:u w:val="single"/>
          </w:rPr>
          <w:delText>http://xmlns.com/foaf/spec/</w:delText>
        </w:r>
        <w:r w:rsidR="00CE5683" w:rsidDel="000607B8">
          <w:rPr>
            <w:color w:val="1155CC"/>
            <w:u w:val="single"/>
          </w:rPr>
          <w:fldChar w:fldCharType="end"/>
        </w:r>
        <w:r w:rsidDel="000607B8">
          <w:delText xml:space="preserve">) ontology. In the next paragraphs, we define the classes and subclasses we reuse from the existing ontologies.   </w:delText>
        </w:r>
      </w:del>
    </w:p>
    <w:p w14:paraId="15F9AADC" w14:textId="04231319" w:rsidR="00DD76D5" w:rsidDel="005D34CC" w:rsidRDefault="00DD76D5">
      <w:pPr>
        <w:jc w:val="both"/>
        <w:rPr>
          <w:del w:id="123" w:author="Qasim KHALID" w:date="2020-03-27T15:27:00Z"/>
          <w:b/>
          <w:u w:val="single"/>
        </w:rPr>
      </w:pPr>
    </w:p>
    <w:p w14:paraId="261C7EB5" w14:textId="71419884" w:rsidR="00DD76D5" w:rsidDel="008758A7" w:rsidRDefault="00066F7E">
      <w:pPr>
        <w:jc w:val="both"/>
        <w:rPr>
          <w:del w:id="124" w:author="Qasim KHALID" w:date="2020-03-27T14:07:00Z"/>
          <w:b/>
          <w:u w:val="single"/>
        </w:rPr>
      </w:pPr>
      <w:del w:id="125" w:author="Qasim KHALID" w:date="2020-03-27T14:07:00Z">
        <w:r w:rsidDel="008758A7">
          <w:rPr>
            <w:b/>
            <w:u w:val="single"/>
          </w:rPr>
          <w:delText>Hierarchy of Classes:</w:delText>
        </w:r>
      </w:del>
    </w:p>
    <w:p w14:paraId="2E35B5DB" w14:textId="7C84E614" w:rsidR="00DD76D5" w:rsidDel="008758A7" w:rsidRDefault="00DD76D5">
      <w:pPr>
        <w:jc w:val="both"/>
        <w:rPr>
          <w:del w:id="126" w:author="Qasim KHALID" w:date="2020-03-27T14:07:00Z"/>
        </w:rPr>
      </w:pPr>
    </w:p>
    <w:p w14:paraId="5D8E4CB4" w14:textId="490FB766" w:rsidR="00DD76D5" w:rsidDel="008758A7" w:rsidRDefault="00066F7E">
      <w:pPr>
        <w:jc w:val="both"/>
        <w:rPr>
          <w:del w:id="127" w:author="Qasim KHALID" w:date="2020-03-27T14:07:00Z"/>
        </w:rPr>
      </w:pPr>
      <w:del w:id="128" w:author="Qasim KHALID" w:date="2020-03-27T14:07:00Z">
        <w:r w:rsidDel="008758A7">
          <w:delText xml:space="preserve">Here, we explain the hierarchy of the classes of </w:delText>
        </w:r>
        <w:r w:rsidDel="008758A7">
          <w:rPr>
            <w:i/>
          </w:rPr>
          <w:delText>SBEvac Ontology</w:delText>
        </w:r>
        <w:r w:rsidDel="008758A7">
          <w:delText xml:space="preserve">. For the first concept of </w:delText>
        </w:r>
        <w:r w:rsidDel="008758A7">
          <w:rPr>
            <w:i/>
          </w:rPr>
          <w:delText>SBEvac Ontology</w:delText>
        </w:r>
        <w:r w:rsidDel="008758A7">
          <w:delText xml:space="preserve">, we use three main classes of </w:delText>
        </w:r>
        <w:r w:rsidDel="008758A7">
          <w:rPr>
            <w:i/>
          </w:rPr>
          <w:delText>SEAS Building Ontology</w:delText>
        </w:r>
        <w:r w:rsidDel="008758A7">
          <w:delText xml:space="preserve">; </w:delText>
        </w:r>
        <w:r w:rsidDel="008758A7">
          <w:rPr>
            <w:b/>
          </w:rPr>
          <w:delText>Buildingspace</w:delText>
        </w:r>
        <w:r w:rsidDel="008758A7">
          <w:delText>,</w:delText>
        </w:r>
        <w:r w:rsidDel="008758A7">
          <w:rPr>
            <w:b/>
          </w:rPr>
          <w:delText xml:space="preserve"> BuildingSpaceConnection</w:delText>
        </w:r>
        <w:r w:rsidDel="008758A7">
          <w:delText xml:space="preserve"> and </w:delText>
        </w:r>
        <w:r w:rsidDel="008758A7">
          <w:rPr>
            <w:b/>
          </w:rPr>
          <w:delText>BuildingSpaceFrontier</w:delText>
        </w:r>
        <w:r w:rsidDel="008758A7">
          <w:delText xml:space="preserve">. Because these three classes have sufficient knowledge needed for the evacuation in the building. For example, </w:delText>
        </w:r>
        <w:r w:rsidDel="008758A7">
          <w:rPr>
            <w:b/>
          </w:rPr>
          <w:delText xml:space="preserve">Buildingspace </w:delText>
        </w:r>
        <w:r w:rsidDel="008758A7">
          <w:delText xml:space="preserve">is used to represent a Space in a 3D volume bounded by surfaces. According to the FIEMSER definition, a building space in SAREF defines the physical spaces of the building, </w:delText>
        </w:r>
        <w:r w:rsidDel="008758A7">
          <w:rPr>
            <w:b/>
          </w:rPr>
          <w:delText xml:space="preserve">BuildingSpaceConnection </w:delText>
        </w:r>
        <w:r w:rsidDel="008758A7">
          <w:delText xml:space="preserve">is used to represent a connection between two building spaces, where they may potentially exchange heat, humidity, agents,  and </w:delText>
        </w:r>
        <w:r w:rsidDel="008758A7">
          <w:rPr>
            <w:b/>
          </w:rPr>
          <w:delText xml:space="preserve">BuildingSpaceFrontier </w:delText>
        </w:r>
        <w:r w:rsidDel="008758A7">
          <w:delText xml:space="preserve">is used to represent a surface that marks the frontier of a building space, and represents the connection point to other building spaces. Also, the geometry and the structure of the building may vary with respect to the scenario, therefore, we use all the subclasses of these above-mentioned classes of </w:delText>
        </w:r>
        <w:r w:rsidDel="008758A7">
          <w:rPr>
            <w:i/>
          </w:rPr>
          <w:delText>SEAS Building Ontology</w:delText>
        </w:r>
        <w:r w:rsidDel="008758A7">
          <w:delText xml:space="preserve">. We introduce two more subclasses in the </w:delText>
        </w:r>
        <w:r w:rsidDel="008758A7">
          <w:rPr>
            <w:b/>
          </w:rPr>
          <w:delText>Buildingspace</w:delText>
        </w:r>
        <w:r w:rsidDel="008758A7">
          <w:delText xml:space="preserve"> class of </w:delText>
        </w:r>
        <w:r w:rsidDel="008758A7">
          <w:rPr>
            <w:i/>
          </w:rPr>
          <w:delText xml:space="preserve">SEAS Building Ontology </w:delText>
        </w:r>
        <w:r w:rsidDel="008758A7">
          <w:delText xml:space="preserve">as these are not defined before. These are </w:delText>
        </w:r>
        <w:r w:rsidDel="008758A7">
          <w:rPr>
            <w:b/>
          </w:rPr>
          <w:delText>Kids Room</w:delText>
        </w:r>
        <w:r w:rsidDel="008758A7">
          <w:delText xml:space="preserve"> and </w:delText>
        </w:r>
        <w:r w:rsidDel="008758A7">
          <w:rPr>
            <w:b/>
          </w:rPr>
          <w:delText>DayCare</w:delText>
        </w:r>
        <w:r w:rsidDel="008758A7">
          <w:delText xml:space="preserve">.  Following is the visual display of the new subclasses </w:delText>
        </w:r>
        <w:r w:rsidDel="008758A7">
          <w:rPr>
            <w:b/>
          </w:rPr>
          <w:delText>Room</w:delText>
        </w:r>
        <w:r w:rsidDel="008758A7">
          <w:delText xml:space="preserve"> class which is an external class in SBEvac from </w:delText>
        </w:r>
        <w:r w:rsidDel="008758A7">
          <w:rPr>
            <w:i/>
          </w:rPr>
          <w:delText>SEAS Building Ontology.</w:delText>
        </w:r>
      </w:del>
    </w:p>
    <w:p w14:paraId="37216D6F" w14:textId="50A06565" w:rsidR="00DD76D5" w:rsidDel="005D34CC" w:rsidRDefault="00DD76D5">
      <w:pPr>
        <w:jc w:val="both"/>
        <w:rPr>
          <w:del w:id="129" w:author="Qasim KHALID" w:date="2020-03-27T15:27:00Z"/>
        </w:rPr>
      </w:pPr>
    </w:p>
    <w:p w14:paraId="186FFF36" w14:textId="345EC030" w:rsidR="00DD76D5" w:rsidDel="005D34CC" w:rsidRDefault="00066F7E">
      <w:pPr>
        <w:jc w:val="both"/>
        <w:rPr>
          <w:del w:id="130" w:author="Qasim KHALID" w:date="2020-03-27T15:27:00Z"/>
        </w:rPr>
        <w:pPrChange w:id="131" w:author="Qasim KHALID" w:date="2020-03-27T15:27:00Z">
          <w:pPr>
            <w:jc w:val="center"/>
          </w:pPr>
        </w:pPrChange>
      </w:pPr>
      <w:del w:id="132" w:author="Qasim KHALID" w:date="2020-03-26T15:08:00Z">
        <w:r w:rsidDel="00040448">
          <w:rPr>
            <w:noProof/>
          </w:rPr>
          <w:drawing>
            <wp:inline distT="114300" distB="114300" distL="114300" distR="114300" wp14:anchorId="73EF3024" wp14:editId="5C2742BD">
              <wp:extent cx="2819400" cy="27404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19400" cy="2740485"/>
                      </a:xfrm>
                      <a:prstGeom prst="rect">
                        <a:avLst/>
                      </a:prstGeom>
                      <a:ln/>
                    </pic:spPr>
                  </pic:pic>
                </a:graphicData>
              </a:graphic>
            </wp:inline>
          </w:drawing>
        </w:r>
      </w:del>
    </w:p>
    <w:p w14:paraId="1B9E83D3" w14:textId="65915B79" w:rsidR="00DD76D5" w:rsidDel="005D34CC" w:rsidRDefault="00DD76D5">
      <w:pPr>
        <w:jc w:val="both"/>
        <w:rPr>
          <w:del w:id="133" w:author="Qasim KHALID" w:date="2020-03-27T15:27:00Z"/>
        </w:rPr>
      </w:pPr>
    </w:p>
    <w:p w14:paraId="2B33FAE3" w14:textId="684D2A4C" w:rsidR="00DD76D5" w:rsidDel="005D34CC" w:rsidRDefault="00066F7E">
      <w:pPr>
        <w:jc w:val="both"/>
        <w:rPr>
          <w:del w:id="134" w:author="Qasim KHALID" w:date="2020-03-27T15:27:00Z"/>
        </w:rPr>
      </w:pPr>
      <w:del w:id="135" w:author="Qasim KHALID" w:date="2020-03-27T14:07:00Z">
        <w:r w:rsidDel="008758A7">
          <w:delText xml:space="preserve">We are reusing almost all the subclasses of above-mentioned classes of the </w:delText>
        </w:r>
        <w:r w:rsidDel="008758A7">
          <w:rPr>
            <w:i/>
          </w:rPr>
          <w:delText>SEAS Building Ontology</w:delText>
        </w:r>
        <w:r w:rsidDel="008758A7">
          <w:delText xml:space="preserve">. By doing so, we can get the knowledge of all the spaces and their connections with each other, but, on the other hand, as our objective is to find the paths (or routes) for the occupants of the building during emergency situations, it is really important to have the knowledge about the distance between all the connected spaces of the building so that a path can be assigned to occupants. For that purpose, we define a </w:delText>
        </w:r>
        <w:r w:rsidDel="008758A7">
          <w:rPr>
            <w:b/>
          </w:rPr>
          <w:delText>Distance</w:delText>
        </w:r>
        <w:r w:rsidDel="008758A7">
          <w:delText xml:space="preserve"> class in SBEvac ontology. We divide the Distance class into two subclasses named </w:delText>
        </w:r>
        <w:r w:rsidDel="008758A7">
          <w:rPr>
            <w:b/>
          </w:rPr>
          <w:delText>PersonLocationDistance</w:delText>
        </w:r>
        <w:r w:rsidDel="008758A7">
          <w:delText xml:space="preserve"> and </w:delText>
        </w:r>
        <w:r w:rsidDel="008758A7">
          <w:rPr>
            <w:b/>
          </w:rPr>
          <w:delText>SpaceDistance</w:delText>
        </w:r>
        <w:r w:rsidDel="008758A7">
          <w:delText xml:space="preserve">. In </w:delText>
        </w:r>
        <w:r w:rsidDel="008758A7">
          <w:rPr>
            <w:b/>
          </w:rPr>
          <w:delText xml:space="preserve">PersonLocationDistance </w:delText>
        </w:r>
        <w:r w:rsidDel="008758A7">
          <w:delText xml:space="preserve">subclass, the distance of each person is stored from his/her momentary location to any type of building space connection(i.e. door, </w:delText>
        </w:r>
      </w:del>
      <w:del w:id="136" w:author="Qasim KHALID" w:date="2020-03-27T15:27:00Z">
        <w:r w:rsidDel="005D34CC">
          <w:delText xml:space="preserve">window, etc.) of the building space(i.e. room, lobby, stairs, etc.) in which (s)he is located. In </w:delText>
        </w:r>
        <w:r w:rsidDel="005D34CC">
          <w:rPr>
            <w:b/>
          </w:rPr>
          <w:delText>SpaceDistance</w:delText>
        </w:r>
        <w:r w:rsidDel="005D34CC">
          <w:delText xml:space="preserve"> subclass, the distances from any type of building space connections (i.e. door, window, etc.) of building space(i.e. room, lobby, stairs, etc.)  to all connected building space connections are stored. Note that, the </w:delText>
        </w:r>
        <w:r w:rsidDel="005D34CC">
          <w:rPr>
            <w:b/>
          </w:rPr>
          <w:delText xml:space="preserve">Distance </w:delText>
        </w:r>
        <w:r w:rsidDel="005D34CC">
          <w:delText xml:space="preserve">class is also used to create a graph consists of vertices and edges. Following is the visual display of </w:delText>
        </w:r>
        <w:r w:rsidDel="005D34CC">
          <w:rPr>
            <w:b/>
          </w:rPr>
          <w:delText>Distance</w:delText>
        </w:r>
        <w:r w:rsidDel="005D34CC">
          <w:delText xml:space="preserve"> class. </w:delText>
        </w:r>
      </w:del>
    </w:p>
    <w:p w14:paraId="042CAA04" w14:textId="31FFCBE1" w:rsidR="00DD76D5" w:rsidDel="005D34CC" w:rsidRDefault="00066F7E">
      <w:pPr>
        <w:jc w:val="both"/>
        <w:rPr>
          <w:del w:id="137" w:author="Qasim KHALID" w:date="2020-03-27T15:27:00Z"/>
        </w:rPr>
        <w:pPrChange w:id="138" w:author="Qasim KHALID" w:date="2020-03-27T15:27:00Z">
          <w:pPr>
            <w:jc w:val="center"/>
          </w:pPr>
        </w:pPrChange>
      </w:pPr>
      <w:del w:id="139" w:author="Qasim KHALID" w:date="2020-03-26T14:58:00Z">
        <w:r w:rsidDel="00C67DBD">
          <w:rPr>
            <w:noProof/>
          </w:rPr>
          <w:drawing>
            <wp:inline distT="114300" distB="114300" distL="114300" distR="114300" wp14:anchorId="19A4D576" wp14:editId="05A7CE73">
              <wp:extent cx="3000375" cy="257911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00375" cy="2579119"/>
                      </a:xfrm>
                      <a:prstGeom prst="rect">
                        <a:avLst/>
                      </a:prstGeom>
                      <a:ln/>
                    </pic:spPr>
                  </pic:pic>
                </a:graphicData>
              </a:graphic>
            </wp:inline>
          </w:drawing>
        </w:r>
      </w:del>
    </w:p>
    <w:p w14:paraId="4082FCDF" w14:textId="6FEAE1BE" w:rsidR="00DD76D5" w:rsidDel="005D34CC" w:rsidRDefault="00066F7E">
      <w:pPr>
        <w:jc w:val="both"/>
        <w:rPr>
          <w:del w:id="140" w:author="Qasim KHALID" w:date="2020-03-27T15:27:00Z"/>
        </w:rPr>
      </w:pPr>
      <w:del w:id="141" w:author="Qasim KHALID" w:date="2020-03-27T14:07:00Z">
        <w:r w:rsidDel="008758A7">
          <w:delText xml:space="preserve">For the second concept of </w:delText>
        </w:r>
        <w:r w:rsidDel="008758A7">
          <w:rPr>
            <w:i/>
          </w:rPr>
          <w:delText>SBEvac Ontology</w:delText>
        </w:r>
        <w:r w:rsidDel="008758A7">
          <w:delText xml:space="preserve">; to have the knowledge about the momentary situation of the building, we reuse </w:delText>
        </w:r>
        <w:r w:rsidDel="008758A7">
          <w:rPr>
            <w:b/>
          </w:rPr>
          <w:delText>Sensor</w:delText>
        </w:r>
        <w:r w:rsidDel="008758A7">
          <w:delText xml:space="preserve"> class of </w:delText>
        </w:r>
        <w:r w:rsidDel="008758A7">
          <w:rPr>
            <w:i/>
          </w:rPr>
          <w:delText xml:space="preserve">SAREF Ontology, </w:delText>
        </w:r>
        <w:r w:rsidDel="008758A7">
          <w:delText xml:space="preserve">which is the subclass of </w:delText>
        </w:r>
        <w:r w:rsidDel="008758A7">
          <w:rPr>
            <w:b/>
          </w:rPr>
          <w:delText>Function related</w:delText>
        </w:r>
        <w:r w:rsidDel="008758A7">
          <w:delText xml:space="preserve"> class and their superclass is </w:delText>
        </w:r>
        <w:r w:rsidDel="008758A7">
          <w:rPr>
            <w:b/>
          </w:rPr>
          <w:delText>Device</w:delText>
        </w:r>
        <w:r w:rsidDel="008758A7">
          <w:delText xml:space="preserve"> class. In the Sensor class, we reuse </w:delText>
        </w:r>
        <w:r w:rsidDel="008758A7">
          <w:rPr>
            <w:b/>
          </w:rPr>
          <w:delText>Smoke sensor</w:delText>
        </w:r>
        <w:r w:rsidDel="008758A7">
          <w:delText xml:space="preserve"> and </w:delText>
        </w:r>
        <w:r w:rsidDel="008758A7">
          <w:rPr>
            <w:b/>
          </w:rPr>
          <w:delText>Temperature sensor</w:delText>
        </w:r>
        <w:r w:rsidDel="008758A7">
          <w:delText xml:space="preserve"> class. These predefined classes can easily be reused to sense the smoke and temperature in the buildings. In addition, we define two more classes which are really important with respect to the scope of an intelligent emergency evacuation. These new classes are </w:delText>
        </w:r>
        <w:r w:rsidDel="008758A7">
          <w:rPr>
            <w:b/>
          </w:rPr>
          <w:delText>MomentaryLocationSensor</w:delText>
        </w:r>
        <w:r w:rsidDel="008758A7">
          <w:delText xml:space="preserve"> and </w:delText>
        </w:r>
        <w:r w:rsidDel="008758A7">
          <w:rPr>
            <w:b/>
          </w:rPr>
          <w:delText xml:space="preserve">VideoSurveillanceSensor. </w:delText>
        </w:r>
        <w:r w:rsidDel="008758A7">
          <w:delText xml:space="preserve">In </w:delText>
        </w:r>
        <w:r w:rsidDel="008758A7">
          <w:rPr>
            <w:b/>
          </w:rPr>
          <w:delText>MomentaryLocationSensor</w:delText>
        </w:r>
        <w:r w:rsidDel="008758A7">
          <w:delText xml:space="preserve"> class, all location sensors are defined that detect the location of persons located in the building, whereas, in </w:delText>
        </w:r>
      </w:del>
      <w:del w:id="142" w:author="Qasim KHALID" w:date="2020-03-27T14:08:00Z">
        <w:r w:rsidDel="008758A7">
          <w:rPr>
            <w:b/>
          </w:rPr>
          <w:delText xml:space="preserve">VideoSurveillanceSensor </w:delText>
        </w:r>
        <w:r w:rsidDel="008758A7">
          <w:delText xml:space="preserve">class, all camera type devices are defined that use intelligent video analytics to track, count and search people. Different types of sensing devices can also be defined in the same </w:delText>
        </w:r>
        <w:r w:rsidDel="008758A7">
          <w:rPr>
            <w:b/>
          </w:rPr>
          <w:delText>Sensor</w:delText>
        </w:r>
        <w:r w:rsidDel="008758A7">
          <w:delText xml:space="preserve"> class. Following is the visual display of updated</w:delText>
        </w:r>
        <w:r w:rsidDel="008758A7">
          <w:rPr>
            <w:b/>
          </w:rPr>
          <w:delText xml:space="preserve"> Sensor</w:delText>
        </w:r>
        <w:r w:rsidDel="008758A7">
          <w:delText xml:space="preserve"> class</w:delText>
        </w:r>
      </w:del>
      <w:del w:id="143" w:author="Qasim KHALID" w:date="2020-03-27T15:27:00Z">
        <w:r w:rsidDel="005D34CC">
          <w:delText>.</w:delText>
        </w:r>
      </w:del>
    </w:p>
    <w:p w14:paraId="7C2BD14C" w14:textId="20E32D9C" w:rsidR="00DD76D5" w:rsidDel="005D34CC" w:rsidRDefault="00066F7E">
      <w:pPr>
        <w:jc w:val="both"/>
        <w:rPr>
          <w:del w:id="144" w:author="Qasim KHALID" w:date="2020-03-27T15:27:00Z"/>
        </w:rPr>
        <w:pPrChange w:id="145" w:author="Qasim KHALID" w:date="2020-03-27T15:27:00Z">
          <w:pPr>
            <w:jc w:val="center"/>
          </w:pPr>
        </w:pPrChange>
      </w:pPr>
      <w:del w:id="146" w:author="Qasim KHALID" w:date="2020-03-26T14:58:00Z">
        <w:r w:rsidDel="00C67DBD">
          <w:rPr>
            <w:noProof/>
          </w:rPr>
          <w:drawing>
            <wp:inline distT="114300" distB="114300" distL="114300" distR="114300" wp14:anchorId="35958191" wp14:editId="6FAD9067">
              <wp:extent cx="4138613" cy="33697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38613" cy="3369742"/>
                      </a:xfrm>
                      <a:prstGeom prst="rect">
                        <a:avLst/>
                      </a:prstGeom>
                      <a:ln/>
                    </pic:spPr>
                  </pic:pic>
                </a:graphicData>
              </a:graphic>
            </wp:inline>
          </w:drawing>
        </w:r>
      </w:del>
    </w:p>
    <w:p w14:paraId="38094C18" w14:textId="46598F9D" w:rsidR="00DD76D5" w:rsidDel="005D34CC" w:rsidRDefault="00DD76D5">
      <w:pPr>
        <w:jc w:val="both"/>
        <w:rPr>
          <w:del w:id="147" w:author="Qasim KHALID" w:date="2020-03-27T15:27:00Z"/>
        </w:rPr>
      </w:pPr>
    </w:p>
    <w:p w14:paraId="57B8F561" w14:textId="74E760FC" w:rsidR="00DD76D5" w:rsidDel="005D34CC" w:rsidRDefault="00066F7E">
      <w:pPr>
        <w:jc w:val="both"/>
        <w:rPr>
          <w:del w:id="148" w:author="Qasim KHALID" w:date="2020-03-27T15:27:00Z"/>
        </w:rPr>
      </w:pPr>
      <w:del w:id="149" w:author="Qasim KHALID" w:date="2020-03-27T14:08:00Z">
        <w:r w:rsidDel="008758A7">
          <w:delText xml:space="preserve">For the third concept of </w:delText>
        </w:r>
        <w:r w:rsidDel="008758A7">
          <w:rPr>
            <w:i/>
          </w:rPr>
          <w:delText xml:space="preserve">SBEvac Ontology; </w:delText>
        </w:r>
        <w:r w:rsidDel="008758A7">
          <w:delText xml:space="preserve">knowledge about the occupants of the building, we reuse the </w:delText>
        </w:r>
        <w:r w:rsidDel="008758A7">
          <w:rPr>
            <w:b/>
          </w:rPr>
          <w:delText>foaf:Person</w:delText>
        </w:r>
        <w:r w:rsidDel="008758A7">
          <w:delText xml:space="preserve"> from </w:delText>
        </w:r>
        <w:r w:rsidDel="008758A7">
          <w:rPr>
            <w:b/>
          </w:rPr>
          <w:delText>FOAF Vocabulary</w:delText>
        </w:r>
        <w:r w:rsidDel="008758A7">
          <w:delText xml:space="preserve"> to define each person. FOAF Vocabulary is sufficient to define the general concept of persons. We introduce three subclasses that represent the possible type of person in a building. These types can be further extended with respect to the requirements of the scenario. These are </w:delText>
        </w:r>
        <w:r w:rsidDel="008758A7">
          <w:rPr>
            <w:b/>
          </w:rPr>
          <w:delText>ImpairedPerson</w:delText>
        </w:r>
        <w:r w:rsidDel="008758A7">
          <w:delText xml:space="preserve">, </w:delText>
        </w:r>
        <w:r w:rsidDel="008758A7">
          <w:rPr>
            <w:b/>
          </w:rPr>
          <w:delText>DependentPerson</w:delText>
        </w:r>
        <w:r w:rsidDel="008758A7">
          <w:delText xml:space="preserve">, </w:delText>
        </w:r>
        <w:r w:rsidDel="008758A7">
          <w:rPr>
            <w:b/>
          </w:rPr>
          <w:delText>IndependentPerson</w:delText>
        </w:r>
        <w:r w:rsidDel="008758A7">
          <w:delText xml:space="preserve">. </w:delText>
        </w:r>
        <w:r w:rsidDel="008758A7">
          <w:rPr>
            <w:b/>
          </w:rPr>
          <w:delText xml:space="preserve">ImpairedPerson </w:delText>
        </w:r>
        <w:r w:rsidDel="008758A7">
          <w:delText xml:space="preserve">is used to represent people who have impairments. </w:delText>
        </w:r>
        <w:r w:rsidDel="008758A7">
          <w:rPr>
            <w:b/>
          </w:rPr>
          <w:delText xml:space="preserve">DependentPerson </w:delText>
        </w:r>
        <w:r w:rsidDel="008758A7">
          <w:delText xml:space="preserve">is used to represent people who are dependent of any person in any way, the instances of this class may overlap with other classes of its super class. </w:delText>
        </w:r>
        <w:r w:rsidDel="008758A7">
          <w:rPr>
            <w:b/>
          </w:rPr>
          <w:delText>IndependentPerson</w:delText>
        </w:r>
        <w:r w:rsidDel="008758A7">
          <w:delText xml:space="preserve"> is used to represent people who are independent during the evacuation process and doesn’t need any help from any person. </w:delText>
        </w:r>
      </w:del>
    </w:p>
    <w:p w14:paraId="6DAA8112" w14:textId="77777777" w:rsidR="00DD76D5" w:rsidDel="00252356" w:rsidRDefault="00DD76D5">
      <w:pPr>
        <w:jc w:val="both"/>
        <w:rPr>
          <w:del w:id="150" w:author="Qasim KHALID" w:date="2020-03-27T18:59:00Z"/>
        </w:rPr>
      </w:pPr>
    </w:p>
    <w:p w14:paraId="412692E3" w14:textId="35CD9E63" w:rsidR="00DD76D5" w:rsidDel="008758A7" w:rsidRDefault="00066F7E">
      <w:pPr>
        <w:jc w:val="both"/>
        <w:rPr>
          <w:del w:id="151" w:author="Qasim KHALID" w:date="2020-03-27T14:08:00Z"/>
        </w:rPr>
      </w:pPr>
      <w:del w:id="152" w:author="Qasim KHALID" w:date="2020-03-27T14:08:00Z">
        <w:r w:rsidDel="008758A7">
          <w:delText xml:space="preserve">Later, we define the internal structure of these concepts with the help of properties so that these concepts can be useable and provide enough information for emergency evacuation in buildings.  </w:delText>
        </w:r>
      </w:del>
    </w:p>
    <w:p w14:paraId="3DDE5118" w14:textId="1D95B2D2" w:rsidR="00C67DBD" w:rsidRPr="00040448" w:rsidDel="00252356" w:rsidRDefault="00C67DBD">
      <w:pPr>
        <w:jc w:val="both"/>
        <w:rPr>
          <w:del w:id="153" w:author="Qasim KHALID" w:date="2020-03-27T18:58:00Z"/>
          <w:b/>
          <w:bCs/>
          <w:rPrChange w:id="154" w:author="Qasim KHALID" w:date="2020-03-26T15:09:00Z">
            <w:rPr>
              <w:del w:id="155" w:author="Qasim KHALID" w:date="2020-03-27T18:58:00Z"/>
            </w:rPr>
          </w:rPrChange>
        </w:rPr>
      </w:pPr>
    </w:p>
    <w:p w14:paraId="018CEE56" w14:textId="017DDC2C" w:rsidR="00DD76D5" w:rsidDel="00252356" w:rsidRDefault="00DD76D5">
      <w:pPr>
        <w:jc w:val="both"/>
        <w:rPr>
          <w:del w:id="156" w:author="Qasim KHALID" w:date="2020-03-27T18:59:00Z"/>
          <w:b/>
        </w:rPr>
      </w:pPr>
    </w:p>
    <w:p w14:paraId="16A00CB9" w14:textId="03A9A72F" w:rsidR="00DD76D5" w:rsidDel="00252356" w:rsidRDefault="00066F7E">
      <w:pPr>
        <w:jc w:val="both"/>
        <w:rPr>
          <w:del w:id="157" w:author="Qasim KHALID" w:date="2020-03-27T18:58:00Z"/>
          <w:b/>
          <w:u w:val="single"/>
        </w:rPr>
      </w:pPr>
      <w:del w:id="158" w:author="Qasim KHALID" w:date="2020-03-27T18:58:00Z">
        <w:r w:rsidDel="00252356">
          <w:rPr>
            <w:b/>
            <w:u w:val="single"/>
          </w:rPr>
          <w:delText>Properties of Classes:</w:delText>
        </w:r>
      </w:del>
    </w:p>
    <w:p w14:paraId="1514C085" w14:textId="1E7F69B4" w:rsidR="00DD76D5" w:rsidDel="00252356" w:rsidRDefault="00DD76D5">
      <w:pPr>
        <w:jc w:val="both"/>
        <w:rPr>
          <w:del w:id="159" w:author="Qasim KHALID" w:date="2020-03-27T18:58:00Z"/>
          <w:b/>
          <w:u w:val="single"/>
        </w:rPr>
      </w:pPr>
    </w:p>
    <w:p w14:paraId="582A6CD8" w14:textId="4AA490B2" w:rsidR="00DD76D5" w:rsidDel="00252356" w:rsidRDefault="00066F7E">
      <w:pPr>
        <w:jc w:val="both"/>
        <w:rPr>
          <w:del w:id="160" w:author="Qasim KHALID" w:date="2020-03-27T18:58:00Z"/>
        </w:rPr>
      </w:pPr>
      <w:del w:id="161" w:author="Qasim KHALID" w:date="2020-03-27T18:58:00Z">
        <w:r w:rsidDel="00252356">
          <w:delText xml:space="preserve">As SBEvac Ontology is based on some existing ontologies, therefore, most of the properties are used from </w:delText>
        </w:r>
        <w:r w:rsidDel="00252356">
          <w:rPr>
            <w:i/>
          </w:rPr>
          <w:delText xml:space="preserve">SEAS Building Ontology, SAREF Ontology, Semantic Sensor Network Ontology, and FOAF Vocabulary. </w:delText>
        </w:r>
        <w:r w:rsidDel="00252356">
          <w:delText>Following is the list of properties we define in SBEvac as these are not found in the existing ontologies.</w:delText>
        </w:r>
      </w:del>
    </w:p>
    <w:p w14:paraId="6E9E7757" w14:textId="77777777" w:rsidR="00DD76D5" w:rsidDel="00252356" w:rsidRDefault="00DD76D5">
      <w:pPr>
        <w:jc w:val="both"/>
        <w:rPr>
          <w:del w:id="162" w:author="Qasim KHALID" w:date="2020-03-27T18:58:00Z"/>
        </w:rPr>
      </w:pPr>
    </w:p>
    <w:p w14:paraId="50553718" w14:textId="1906D7A3" w:rsidR="00DD76D5" w:rsidDel="00252356" w:rsidRDefault="00DD76D5">
      <w:pPr>
        <w:jc w:val="both"/>
        <w:rPr>
          <w:del w:id="163" w:author="Qasim KHALID" w:date="2020-03-27T18:58:00Z"/>
        </w:rPr>
      </w:pPr>
    </w:p>
    <w:p w14:paraId="702F8289" w14:textId="372B5185" w:rsidR="00DD76D5" w:rsidRDefault="00066F7E">
      <w:pPr>
        <w:jc w:val="both"/>
        <w:rPr>
          <w:ins w:id="164" w:author="Qasim KHALID" w:date="2020-03-26T15:15:00Z"/>
          <w:b/>
        </w:rPr>
      </w:pPr>
      <w:r>
        <w:rPr>
          <w:b/>
        </w:rPr>
        <w:t>Data Properties:</w:t>
      </w:r>
    </w:p>
    <w:p w14:paraId="13E31EAE" w14:textId="2BF20F1B" w:rsidR="006E0F19" w:rsidRDefault="006E0F19">
      <w:pPr>
        <w:jc w:val="both"/>
        <w:rPr>
          <w:ins w:id="165" w:author="Qasim KHALID" w:date="2020-03-26T15:15:00Z"/>
          <w:b/>
        </w:rPr>
      </w:pPr>
    </w:p>
    <w:p w14:paraId="30364EFE" w14:textId="13C31375" w:rsidR="006E0F19" w:rsidRPr="007B6ED6" w:rsidRDefault="006E0F19">
      <w:pPr>
        <w:pStyle w:val="ListParagraph"/>
        <w:numPr>
          <w:ilvl w:val="0"/>
          <w:numId w:val="6"/>
        </w:numPr>
        <w:jc w:val="both"/>
        <w:rPr>
          <w:ins w:id="166" w:author="Qasim KHALID" w:date="2020-03-26T15:25:00Z"/>
          <w:b/>
          <w:i/>
          <w:iCs/>
          <w:rPrChange w:id="167" w:author="Qasim KHALID" w:date="2020-03-26T19:27:00Z">
            <w:rPr>
              <w:ins w:id="168" w:author="Qasim KHALID" w:date="2020-03-26T15:25:00Z"/>
            </w:rPr>
          </w:rPrChange>
        </w:rPr>
        <w:pPrChange w:id="169" w:author="Qasim KHALID" w:date="2020-03-26T19:27:00Z">
          <w:pPr>
            <w:pStyle w:val="ListParagraph"/>
            <w:numPr>
              <w:numId w:val="3"/>
            </w:numPr>
            <w:ind w:hanging="360"/>
            <w:jc w:val="both"/>
          </w:pPr>
        </w:pPrChange>
      </w:pPr>
      <w:proofErr w:type="spellStart"/>
      <w:proofErr w:type="gramStart"/>
      <w:ins w:id="170" w:author="Qasim KHALID" w:date="2020-03-26T15:20:00Z">
        <w:r w:rsidRPr="007B6ED6">
          <w:rPr>
            <w:b/>
            <w:i/>
            <w:iCs/>
            <w:rPrChange w:id="171" w:author="Qasim KHALID" w:date="2020-03-26T19:27:00Z">
              <w:rPr>
                <w:b/>
              </w:rPr>
            </w:rPrChange>
          </w:rPr>
          <w:t>sbeo:</w:t>
        </w:r>
      </w:ins>
      <w:ins w:id="172" w:author="Qasim KHALID" w:date="2020-03-26T15:21:00Z">
        <w:r w:rsidRPr="007B6ED6">
          <w:rPr>
            <w:b/>
            <w:i/>
            <w:iCs/>
            <w:rPrChange w:id="173" w:author="Qasim KHALID" w:date="2020-03-26T19:27:00Z">
              <w:rPr/>
            </w:rPrChange>
          </w:rPr>
          <w:t>hasLength</w:t>
        </w:r>
      </w:ins>
      <w:proofErr w:type="spellEnd"/>
      <w:proofErr w:type="gramEnd"/>
    </w:p>
    <w:p w14:paraId="3DCE2501" w14:textId="34400FFD" w:rsidR="00E52AC0" w:rsidRDefault="00571954" w:rsidP="002B6B95">
      <w:pPr>
        <w:pStyle w:val="ListParagraph"/>
        <w:ind w:left="360"/>
        <w:jc w:val="both"/>
        <w:rPr>
          <w:ins w:id="174" w:author="Qasim KHALID" w:date="2020-03-26T19:35:00Z"/>
          <w:bCs/>
        </w:rPr>
      </w:pPr>
      <w:ins w:id="175" w:author="Qasim KHALID" w:date="2020-03-26T19:35:00Z">
        <w:r>
          <w:rPr>
            <w:bCs/>
          </w:rPr>
          <w:t xml:space="preserve">It represents </w:t>
        </w:r>
      </w:ins>
      <w:ins w:id="176" w:author="Qasim KHALID" w:date="2020-03-26T19:36:00Z">
        <w:r>
          <w:rPr>
            <w:bCs/>
          </w:rPr>
          <w:t>the length of a route</w:t>
        </w:r>
      </w:ins>
      <w:ins w:id="177" w:author="Qasim KHALID" w:date="2020-03-26T19:37:00Z">
        <w:r>
          <w:rPr>
            <w:bCs/>
          </w:rPr>
          <w:t xml:space="preserve"> in terms of time</w:t>
        </w:r>
      </w:ins>
      <w:ins w:id="178" w:author="Qasim KHALID" w:date="2020-03-27T19:31:00Z">
        <w:r w:rsidR="0044764F">
          <w:rPr>
            <w:bCs/>
          </w:rPr>
          <w:t xml:space="preserve"> </w:t>
        </w:r>
      </w:ins>
      <w:ins w:id="179" w:author="Qasim KHALID" w:date="2020-03-26T19:38:00Z">
        <w:r>
          <w:rPr>
            <w:bCs/>
          </w:rPr>
          <w:t>(in seconds)</w:t>
        </w:r>
      </w:ins>
      <w:ins w:id="180" w:author="Qasim KHALID" w:date="2020-03-26T19:37:00Z">
        <w:r>
          <w:rPr>
            <w:bCs/>
          </w:rPr>
          <w:t xml:space="preserve"> or distance</w:t>
        </w:r>
      </w:ins>
      <w:ins w:id="181" w:author="Qasim KHALID" w:date="2020-03-27T19:31:00Z">
        <w:r w:rsidR="0044764F">
          <w:rPr>
            <w:bCs/>
          </w:rPr>
          <w:t xml:space="preserve"> </w:t>
        </w:r>
      </w:ins>
      <w:ins w:id="182" w:author="Qasim KHALID" w:date="2020-03-26T19:38:00Z">
        <w:r>
          <w:rPr>
            <w:bCs/>
          </w:rPr>
          <w:t>(in meters)</w:t>
        </w:r>
      </w:ins>
      <w:ins w:id="183" w:author="Qasim KHALID" w:date="2020-03-26T19:37:00Z">
        <w:r>
          <w:rPr>
            <w:bCs/>
          </w:rPr>
          <w:t>.</w:t>
        </w:r>
      </w:ins>
      <w:ins w:id="184" w:author="Qasim KHALID" w:date="2020-03-26T19:39:00Z">
        <w:r>
          <w:rPr>
            <w:bCs/>
          </w:rPr>
          <w:t xml:space="preserve"> More explanation of the route can be found in </w:t>
        </w:r>
        <w:proofErr w:type="spellStart"/>
        <w:proofErr w:type="gramStart"/>
        <w:r>
          <w:rPr>
            <w:bCs/>
          </w:rPr>
          <w:t>s</w:t>
        </w:r>
      </w:ins>
      <w:ins w:id="185" w:author="Qasim KHALID" w:date="2020-03-26T19:40:00Z">
        <w:r>
          <w:rPr>
            <w:bCs/>
          </w:rPr>
          <w:t>beo:Route</w:t>
        </w:r>
        <w:proofErr w:type="spellEnd"/>
        <w:proofErr w:type="gramEnd"/>
        <w:r>
          <w:rPr>
            <w:bCs/>
          </w:rPr>
          <w:t xml:space="preserve"> class. </w:t>
        </w:r>
      </w:ins>
    </w:p>
    <w:p w14:paraId="2B0D78F2" w14:textId="77777777" w:rsidR="00571954" w:rsidRPr="00571954" w:rsidRDefault="00571954">
      <w:pPr>
        <w:pStyle w:val="ListParagraph"/>
        <w:ind w:left="360"/>
        <w:jc w:val="both"/>
        <w:rPr>
          <w:ins w:id="186" w:author="Qasim KHALID" w:date="2020-03-26T17:42:00Z"/>
          <w:bCs/>
          <w:rPrChange w:id="187" w:author="Qasim KHALID" w:date="2020-03-26T19:33:00Z">
            <w:rPr>
              <w:ins w:id="188" w:author="Qasim KHALID" w:date="2020-03-26T17:42:00Z"/>
              <w:b/>
              <w:i/>
              <w:iCs/>
            </w:rPr>
          </w:rPrChange>
        </w:rPr>
        <w:pPrChange w:id="189" w:author="Qasim KHALID" w:date="2020-03-26T18:12:00Z">
          <w:pPr>
            <w:pStyle w:val="ListParagraph"/>
            <w:jc w:val="both"/>
          </w:pPr>
        </w:pPrChange>
      </w:pPr>
    </w:p>
    <w:p w14:paraId="5B8AFBE0" w14:textId="0B27EF86" w:rsidR="001872A7" w:rsidRPr="00563714" w:rsidRDefault="001872A7">
      <w:pPr>
        <w:jc w:val="both"/>
        <w:rPr>
          <w:ins w:id="190" w:author="Qasim KHALID" w:date="2020-03-26T17:42:00Z"/>
          <w:bCs/>
          <w:iCs/>
          <w:sz w:val="18"/>
          <w:szCs w:val="18"/>
          <w:rPrChange w:id="191" w:author="Qasim KHALID" w:date="2020-03-26T18:06:00Z">
            <w:rPr>
              <w:ins w:id="192" w:author="Qasim KHALID" w:date="2020-03-26T17:42:00Z"/>
              <w:b/>
              <w:iCs/>
            </w:rPr>
          </w:rPrChange>
        </w:rPr>
      </w:pPr>
      <w:ins w:id="193" w:author="Qasim KHALID" w:date="2020-03-26T17:42:00Z">
        <w:r w:rsidRPr="00563714">
          <w:rPr>
            <w:b/>
            <w:iCs/>
            <w:sz w:val="18"/>
            <w:szCs w:val="18"/>
            <w:rPrChange w:id="194" w:author="Qasim KHALID" w:date="2020-03-26T18:06:00Z">
              <w:rPr/>
            </w:rPrChange>
          </w:rPr>
          <w:t>Domain Includes:</w:t>
        </w:r>
      </w:ins>
      <w:ins w:id="195" w:author="Qasim KHALID" w:date="2020-03-26T17:47:00Z">
        <w:r w:rsidRPr="00563714">
          <w:rPr>
            <w:b/>
            <w:iCs/>
            <w:sz w:val="18"/>
            <w:szCs w:val="18"/>
            <w:rPrChange w:id="196" w:author="Qasim KHALID" w:date="2020-03-26T18:06:00Z">
              <w:rPr/>
            </w:rPrChange>
          </w:rPr>
          <w:t xml:space="preserve"> </w:t>
        </w:r>
        <w:proofErr w:type="spellStart"/>
        <w:proofErr w:type="gramStart"/>
        <w:r w:rsidRPr="00563714">
          <w:rPr>
            <w:bCs/>
            <w:iCs/>
            <w:sz w:val="18"/>
            <w:szCs w:val="18"/>
            <w:rPrChange w:id="197" w:author="Qasim KHALID" w:date="2020-03-26T18:06:00Z">
              <w:rPr>
                <w:bCs/>
              </w:rPr>
            </w:rPrChange>
          </w:rPr>
          <w:t>sbeo:Route</w:t>
        </w:r>
      </w:ins>
      <w:proofErr w:type="spellEnd"/>
      <w:proofErr w:type="gramEnd"/>
    </w:p>
    <w:p w14:paraId="7DEDAAD8" w14:textId="15202BF6" w:rsidR="001872A7" w:rsidRPr="00563714" w:rsidRDefault="001872A7">
      <w:pPr>
        <w:jc w:val="both"/>
        <w:rPr>
          <w:ins w:id="198" w:author="Qasim KHALID" w:date="2020-03-26T17:42:00Z"/>
          <w:bCs/>
          <w:iCs/>
          <w:sz w:val="18"/>
          <w:szCs w:val="18"/>
          <w:rPrChange w:id="199" w:author="Qasim KHALID" w:date="2020-03-26T18:06:00Z">
            <w:rPr>
              <w:ins w:id="200" w:author="Qasim KHALID" w:date="2020-03-26T17:42:00Z"/>
              <w:b/>
              <w:iCs/>
            </w:rPr>
          </w:rPrChange>
        </w:rPr>
      </w:pPr>
      <w:ins w:id="201" w:author="Qasim KHALID" w:date="2020-03-26T17:42:00Z">
        <w:r w:rsidRPr="00563714">
          <w:rPr>
            <w:b/>
            <w:iCs/>
            <w:sz w:val="18"/>
            <w:szCs w:val="18"/>
            <w:rPrChange w:id="202" w:author="Qasim KHALID" w:date="2020-03-26T18:06:00Z">
              <w:rPr>
                <w:b/>
              </w:rPr>
            </w:rPrChange>
          </w:rPr>
          <w:t>Range:</w:t>
        </w:r>
      </w:ins>
      <w:ins w:id="203" w:author="Qasim KHALID" w:date="2020-03-26T17:43:00Z">
        <w:r w:rsidRPr="00563714">
          <w:rPr>
            <w:b/>
            <w:iCs/>
            <w:sz w:val="18"/>
            <w:szCs w:val="18"/>
            <w:rPrChange w:id="204" w:author="Qasim KHALID" w:date="2020-03-26T18:06:00Z">
              <w:rPr>
                <w:b/>
              </w:rPr>
            </w:rPrChange>
          </w:rPr>
          <w:t xml:space="preserve"> </w:t>
        </w:r>
        <w:proofErr w:type="spellStart"/>
        <w:proofErr w:type="gramStart"/>
        <w:r w:rsidRPr="00563714">
          <w:rPr>
            <w:bCs/>
            <w:iCs/>
            <w:sz w:val="18"/>
            <w:szCs w:val="18"/>
            <w:rPrChange w:id="205" w:author="Qasim KHALID" w:date="2020-03-26T18:06:00Z">
              <w:rPr/>
            </w:rPrChange>
          </w:rPr>
          <w:t>xsd:integer</w:t>
        </w:r>
      </w:ins>
      <w:proofErr w:type="spellEnd"/>
      <w:proofErr w:type="gramEnd"/>
    </w:p>
    <w:p w14:paraId="0830E633" w14:textId="77777777" w:rsidR="0034439A" w:rsidRPr="000169B2" w:rsidRDefault="0034439A" w:rsidP="0034439A">
      <w:pPr>
        <w:jc w:val="both"/>
        <w:rPr>
          <w:ins w:id="206" w:author="Qasim KHALID" w:date="2020-03-26T20:10:00Z"/>
          <w:b/>
          <w:iCs/>
          <w:sz w:val="18"/>
          <w:szCs w:val="18"/>
        </w:rPr>
      </w:pPr>
      <w:ins w:id="207"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683BDC9A" w14:textId="77777777" w:rsidR="001872A7" w:rsidRDefault="001872A7">
      <w:pPr>
        <w:pStyle w:val="ListParagraph"/>
        <w:ind w:left="360"/>
        <w:jc w:val="both"/>
        <w:rPr>
          <w:ins w:id="208" w:author="Qasim KHALID" w:date="2020-03-26T15:25:00Z"/>
          <w:b/>
          <w:i/>
          <w:iCs/>
        </w:rPr>
        <w:pPrChange w:id="209" w:author="Qasim KHALID" w:date="2020-03-26T18:12:00Z">
          <w:pPr>
            <w:pStyle w:val="ListParagraph"/>
            <w:numPr>
              <w:numId w:val="3"/>
            </w:numPr>
            <w:ind w:hanging="360"/>
            <w:jc w:val="both"/>
          </w:pPr>
        </w:pPrChange>
      </w:pPr>
    </w:p>
    <w:p w14:paraId="1AC8F8AE" w14:textId="74FAA27D" w:rsidR="00E52AC0" w:rsidRPr="007B6ED6" w:rsidRDefault="00E52AC0">
      <w:pPr>
        <w:pStyle w:val="ListParagraph"/>
        <w:numPr>
          <w:ilvl w:val="0"/>
          <w:numId w:val="6"/>
        </w:numPr>
        <w:jc w:val="both"/>
        <w:rPr>
          <w:ins w:id="210" w:author="Qasim KHALID" w:date="2020-03-26T18:59:00Z"/>
          <w:b/>
          <w:i/>
          <w:iCs/>
          <w:rPrChange w:id="211" w:author="Qasim KHALID" w:date="2020-03-26T19:27:00Z">
            <w:rPr>
              <w:ins w:id="212" w:author="Qasim KHALID" w:date="2020-03-26T18:59:00Z"/>
            </w:rPr>
          </w:rPrChange>
        </w:rPr>
        <w:pPrChange w:id="213" w:author="Qasim KHALID" w:date="2020-03-26T19:27:00Z">
          <w:pPr>
            <w:jc w:val="both"/>
          </w:pPr>
        </w:pPrChange>
      </w:pPr>
      <w:proofErr w:type="spellStart"/>
      <w:proofErr w:type="gramStart"/>
      <w:ins w:id="214" w:author="Qasim KHALID" w:date="2020-03-26T15:25:00Z">
        <w:r w:rsidRPr="007B6ED6">
          <w:rPr>
            <w:b/>
            <w:i/>
            <w:iCs/>
            <w:rPrChange w:id="215" w:author="Qasim KHALID" w:date="2020-03-26T19:27:00Z">
              <w:rPr/>
            </w:rPrChange>
          </w:rPr>
          <w:t>sbeo:hasID</w:t>
        </w:r>
      </w:ins>
      <w:proofErr w:type="spellEnd"/>
      <w:proofErr w:type="gramEnd"/>
    </w:p>
    <w:p w14:paraId="6C6E92BE" w14:textId="6B4AEF20" w:rsidR="00CE5683" w:rsidDel="007B6ED6" w:rsidRDefault="00CE5683">
      <w:pPr>
        <w:ind w:left="360"/>
        <w:jc w:val="both"/>
        <w:rPr>
          <w:del w:id="216" w:author="Qasim KHALID" w:date="2020-03-26T19:26:00Z"/>
          <w:bCs/>
        </w:rPr>
        <w:pPrChange w:id="217" w:author="Qasim KHALID" w:date="2020-03-26T20:00:00Z">
          <w:pPr>
            <w:jc w:val="both"/>
          </w:pPr>
        </w:pPrChange>
      </w:pPr>
      <w:moveToRangeStart w:id="218" w:author="Qasim KHALID" w:date="2020-03-26T18:59:00Z" w:name="move36141579"/>
      <w:moveTo w:id="219" w:author="Qasim KHALID" w:date="2020-03-26T18:59:00Z">
        <w:del w:id="220" w:author="Qasim KHALID" w:date="2020-03-26T18:59:00Z">
          <w:r w:rsidDel="00CE5683">
            <w:delText>This property is used to</w:delText>
          </w:r>
        </w:del>
      </w:moveTo>
      <w:ins w:id="221" w:author="Qasim KHALID" w:date="2020-03-26T18:59:00Z">
        <w:r>
          <w:t>It</w:t>
        </w:r>
      </w:ins>
      <w:moveTo w:id="222" w:author="Qasim KHALID" w:date="2020-03-26T18:59:00Z">
        <w:r>
          <w:t xml:space="preserve"> represent</w:t>
        </w:r>
      </w:moveTo>
      <w:ins w:id="223" w:author="Qasim KHALID" w:date="2020-03-26T18:59:00Z">
        <w:r>
          <w:t>s</w:t>
        </w:r>
      </w:ins>
      <w:moveTo w:id="224" w:author="Qasim KHALID" w:date="2020-03-26T18:59:00Z">
        <w:r>
          <w:t xml:space="preserve"> </w:t>
        </w:r>
        <w:proofErr w:type="gramStart"/>
        <w:r>
          <w:t>an</w:t>
        </w:r>
        <w:proofErr w:type="gramEnd"/>
        <w:r>
          <w:t xml:space="preserve"> </w:t>
        </w:r>
      </w:moveTo>
      <w:ins w:id="225" w:author="Qasim KHALID" w:date="2020-03-26T19:00:00Z">
        <w:r>
          <w:t>un</w:t>
        </w:r>
      </w:ins>
      <w:ins w:id="226" w:author="Qasim KHALID" w:date="2020-03-27T19:31:00Z">
        <w:r w:rsidR="0044764F">
          <w:t>i</w:t>
        </w:r>
      </w:ins>
      <w:ins w:id="227" w:author="Qasim KHALID" w:date="2020-03-26T19:00:00Z">
        <w:r>
          <w:t xml:space="preserve">que </w:t>
        </w:r>
      </w:ins>
      <w:moveTo w:id="228" w:author="Qasim KHALID" w:date="2020-03-26T18:59:00Z">
        <w:r>
          <w:t>identification number</w:t>
        </w:r>
        <w:del w:id="229" w:author="Qasim KHALID" w:date="2020-03-26T18:59:00Z">
          <w:r w:rsidDel="00CE5683">
            <w:delText>, which is unique for</w:delText>
          </w:r>
        </w:del>
      </w:moveTo>
      <w:ins w:id="230" w:author="Qasim KHALID" w:date="2020-03-26T18:59:00Z">
        <w:r>
          <w:t xml:space="preserve"> </w:t>
        </w:r>
      </w:ins>
      <w:ins w:id="231" w:author="Qasim KHALID" w:date="2020-03-26T19:00:00Z">
        <w:r>
          <w:t>for</w:t>
        </w:r>
      </w:ins>
      <w:moveTo w:id="232" w:author="Qasim KHALID" w:date="2020-03-26T18:59:00Z">
        <w:r>
          <w:t xml:space="preserve"> </w:t>
        </w:r>
        <w:del w:id="233" w:author="Qasim KHALID" w:date="2020-03-26T18:59:00Z">
          <w:r w:rsidDel="00CE5683">
            <w:delText>every</w:delText>
          </w:r>
        </w:del>
      </w:moveTo>
      <w:ins w:id="234" w:author="Qasim KHALID" w:date="2020-03-26T18:59:00Z">
        <w:r>
          <w:t>each</w:t>
        </w:r>
      </w:ins>
      <w:moveTo w:id="235" w:author="Qasim KHALID" w:date="2020-03-26T18:59:00Z">
        <w:r>
          <w:t xml:space="preserve"> occupant of the building. </w:t>
        </w:r>
        <w:del w:id="236" w:author="Qasim KHALID" w:date="2020-03-26T19:00:00Z">
          <w:r w:rsidDel="00CE5683">
            <w:delText xml:space="preserve">It is different than group and family ID. </w:delText>
          </w:r>
        </w:del>
        <w:r>
          <w:t xml:space="preserve">This ID </w:t>
        </w:r>
        <w:del w:id="237" w:author="Qasim KHALID" w:date="2020-03-26T19:24:00Z">
          <w:r w:rsidDel="007B6ED6">
            <w:delText xml:space="preserve">number </w:delText>
          </w:r>
        </w:del>
        <w:r>
          <w:t xml:space="preserve">is used to calculate all the functionalities for a specific person, e.g. location, characteristics, preferences, etc. </w:t>
        </w:r>
        <w:del w:id="238" w:author="Qasim KHALID" w:date="2020-03-26T19:00:00Z">
          <w:r w:rsidDel="00CE5683">
            <w:delText>Its value is an integer.</w:delText>
          </w:r>
        </w:del>
      </w:moveTo>
    </w:p>
    <w:p w14:paraId="4F8EA3DE" w14:textId="77777777" w:rsidR="007B6ED6" w:rsidRDefault="007B6ED6">
      <w:pPr>
        <w:ind w:left="360"/>
        <w:jc w:val="both"/>
        <w:rPr>
          <w:ins w:id="239" w:author="Qasim KHALID" w:date="2020-03-26T19:26:00Z"/>
          <w:moveTo w:id="240" w:author="Qasim KHALID" w:date="2020-03-26T18:59:00Z"/>
        </w:rPr>
        <w:pPrChange w:id="241" w:author="Qasim KHALID" w:date="2020-03-26T20:00:00Z">
          <w:pPr>
            <w:jc w:val="both"/>
          </w:pPr>
        </w:pPrChange>
      </w:pPr>
    </w:p>
    <w:moveToRangeEnd w:id="218"/>
    <w:p w14:paraId="4E3899BC" w14:textId="77777777" w:rsidR="00CE5683" w:rsidRPr="00CE5683" w:rsidRDefault="00CE5683">
      <w:pPr>
        <w:jc w:val="both"/>
        <w:rPr>
          <w:ins w:id="242" w:author="Qasim KHALID" w:date="2020-03-26T17:42:00Z"/>
          <w:bCs/>
          <w:rPrChange w:id="243" w:author="Qasim KHALID" w:date="2020-03-26T18:59:00Z">
            <w:rPr>
              <w:ins w:id="244" w:author="Qasim KHALID" w:date="2020-03-26T17:42:00Z"/>
              <w:b/>
              <w:i/>
              <w:iCs/>
            </w:rPr>
          </w:rPrChange>
        </w:rPr>
        <w:pPrChange w:id="245" w:author="Qasim KHALID" w:date="2020-03-26T18:59:00Z">
          <w:pPr>
            <w:pStyle w:val="ListParagraph"/>
            <w:jc w:val="both"/>
          </w:pPr>
        </w:pPrChange>
      </w:pPr>
    </w:p>
    <w:p w14:paraId="71632BBC" w14:textId="1CA37491" w:rsidR="001872A7" w:rsidRPr="00563714" w:rsidRDefault="001872A7">
      <w:pPr>
        <w:jc w:val="both"/>
        <w:rPr>
          <w:ins w:id="246" w:author="Qasim KHALID" w:date="2020-03-26T17:42:00Z"/>
          <w:b/>
          <w:iCs/>
          <w:sz w:val="18"/>
          <w:szCs w:val="18"/>
          <w:rPrChange w:id="247" w:author="Qasim KHALID" w:date="2020-03-26T18:06:00Z">
            <w:rPr>
              <w:ins w:id="248" w:author="Qasim KHALID" w:date="2020-03-26T17:42:00Z"/>
            </w:rPr>
          </w:rPrChange>
        </w:rPr>
      </w:pPr>
      <w:ins w:id="249" w:author="Qasim KHALID" w:date="2020-03-26T17:42:00Z">
        <w:r w:rsidRPr="00563714">
          <w:rPr>
            <w:b/>
            <w:iCs/>
            <w:sz w:val="18"/>
            <w:szCs w:val="18"/>
            <w:rPrChange w:id="250" w:author="Qasim KHALID" w:date="2020-03-26T18:06:00Z">
              <w:rPr/>
            </w:rPrChange>
          </w:rPr>
          <w:t>Domain Includes:</w:t>
        </w:r>
      </w:ins>
      <w:ins w:id="251" w:author="Qasim KHALID" w:date="2020-03-26T17:47:00Z">
        <w:r w:rsidRPr="00563714">
          <w:rPr>
            <w:b/>
            <w:iCs/>
            <w:sz w:val="18"/>
            <w:szCs w:val="18"/>
            <w:rPrChange w:id="252" w:author="Qasim KHALID" w:date="2020-03-26T18:06:00Z">
              <w:rPr/>
            </w:rPrChange>
          </w:rPr>
          <w:t xml:space="preserve"> </w:t>
        </w:r>
        <w:proofErr w:type="spellStart"/>
        <w:proofErr w:type="gramStart"/>
        <w:r w:rsidRPr="00563714">
          <w:rPr>
            <w:bCs/>
            <w:iCs/>
            <w:sz w:val="18"/>
            <w:szCs w:val="18"/>
            <w:rPrChange w:id="253" w:author="Qasim KHALID" w:date="2020-03-26T18:06:00Z">
              <w:rPr>
                <w:bCs/>
              </w:rPr>
            </w:rPrChange>
          </w:rPr>
          <w:t>foaf:Person</w:t>
        </w:r>
      </w:ins>
      <w:proofErr w:type="spellEnd"/>
      <w:proofErr w:type="gramEnd"/>
    </w:p>
    <w:p w14:paraId="0491CBD7" w14:textId="0CF0785D" w:rsidR="001872A7" w:rsidRPr="00563714" w:rsidRDefault="001872A7">
      <w:pPr>
        <w:jc w:val="both"/>
        <w:rPr>
          <w:ins w:id="254" w:author="Qasim KHALID" w:date="2020-03-26T17:42:00Z"/>
          <w:b/>
          <w:iCs/>
          <w:sz w:val="18"/>
          <w:szCs w:val="18"/>
          <w:rPrChange w:id="255" w:author="Qasim KHALID" w:date="2020-03-26T18:06:00Z">
            <w:rPr>
              <w:ins w:id="256" w:author="Qasim KHALID" w:date="2020-03-26T17:42:00Z"/>
              <w:b/>
            </w:rPr>
          </w:rPrChange>
        </w:rPr>
      </w:pPr>
      <w:ins w:id="257" w:author="Qasim KHALID" w:date="2020-03-26T17:42:00Z">
        <w:r w:rsidRPr="00563714">
          <w:rPr>
            <w:b/>
            <w:iCs/>
            <w:sz w:val="18"/>
            <w:szCs w:val="18"/>
            <w:rPrChange w:id="258" w:author="Qasim KHALID" w:date="2020-03-26T18:06:00Z">
              <w:rPr>
                <w:b/>
              </w:rPr>
            </w:rPrChange>
          </w:rPr>
          <w:t>Range:</w:t>
        </w:r>
      </w:ins>
      <w:ins w:id="259" w:author="Qasim KHALID" w:date="2020-03-26T17:43:00Z">
        <w:r w:rsidRPr="00563714">
          <w:rPr>
            <w:b/>
            <w:iCs/>
            <w:sz w:val="18"/>
            <w:szCs w:val="18"/>
            <w:rPrChange w:id="260" w:author="Qasim KHALID" w:date="2020-03-26T18:06:00Z">
              <w:rPr>
                <w:b/>
              </w:rPr>
            </w:rPrChange>
          </w:rPr>
          <w:t xml:space="preserve"> </w:t>
        </w:r>
        <w:proofErr w:type="spellStart"/>
        <w:proofErr w:type="gramStart"/>
        <w:r w:rsidRPr="00563714">
          <w:rPr>
            <w:bCs/>
            <w:iCs/>
            <w:sz w:val="18"/>
            <w:szCs w:val="18"/>
            <w:rPrChange w:id="261" w:author="Qasim KHALID" w:date="2020-03-26T18:06:00Z">
              <w:rPr/>
            </w:rPrChange>
          </w:rPr>
          <w:t>xsd:integer</w:t>
        </w:r>
      </w:ins>
      <w:proofErr w:type="spellEnd"/>
      <w:proofErr w:type="gramEnd"/>
    </w:p>
    <w:p w14:paraId="6DCA627A" w14:textId="77777777" w:rsidR="0034439A" w:rsidRPr="000169B2" w:rsidRDefault="0034439A" w:rsidP="0034439A">
      <w:pPr>
        <w:jc w:val="both"/>
        <w:rPr>
          <w:ins w:id="262" w:author="Qasim KHALID" w:date="2020-03-26T20:10:00Z"/>
          <w:b/>
          <w:iCs/>
          <w:sz w:val="18"/>
          <w:szCs w:val="18"/>
        </w:rPr>
      </w:pPr>
      <w:ins w:id="263"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33E849C7" w14:textId="77777777" w:rsidR="001872A7" w:rsidRPr="00E52AC0" w:rsidRDefault="001872A7">
      <w:pPr>
        <w:pStyle w:val="ListParagraph"/>
        <w:ind w:left="360"/>
        <w:jc w:val="both"/>
        <w:rPr>
          <w:ins w:id="264" w:author="Qasim KHALID" w:date="2020-03-26T15:21:00Z"/>
          <w:b/>
          <w:i/>
          <w:iCs/>
          <w:rPrChange w:id="265" w:author="Qasim KHALID" w:date="2020-03-26T15:25:00Z">
            <w:rPr>
              <w:ins w:id="266" w:author="Qasim KHALID" w:date="2020-03-26T15:21:00Z"/>
            </w:rPr>
          </w:rPrChange>
        </w:rPr>
        <w:pPrChange w:id="267" w:author="Qasim KHALID" w:date="2020-03-26T18:12:00Z">
          <w:pPr>
            <w:jc w:val="both"/>
          </w:pPr>
        </w:pPrChange>
      </w:pPr>
    </w:p>
    <w:p w14:paraId="6C89D764" w14:textId="53207156" w:rsidR="006E0F19" w:rsidRPr="007B6ED6" w:rsidRDefault="006E0F19">
      <w:pPr>
        <w:pStyle w:val="ListParagraph"/>
        <w:numPr>
          <w:ilvl w:val="0"/>
          <w:numId w:val="6"/>
        </w:numPr>
        <w:jc w:val="both"/>
        <w:rPr>
          <w:ins w:id="268" w:author="Qasim KHALID" w:date="2020-03-26T15:21:00Z"/>
          <w:b/>
          <w:i/>
          <w:iCs/>
          <w:rPrChange w:id="269" w:author="Qasim KHALID" w:date="2020-03-26T19:27:00Z">
            <w:rPr>
              <w:ins w:id="270" w:author="Qasim KHALID" w:date="2020-03-26T15:21:00Z"/>
            </w:rPr>
          </w:rPrChange>
        </w:rPr>
        <w:pPrChange w:id="271" w:author="Qasim KHALID" w:date="2020-03-26T19:27:00Z">
          <w:pPr>
            <w:jc w:val="both"/>
          </w:pPr>
        </w:pPrChange>
      </w:pPr>
      <w:proofErr w:type="spellStart"/>
      <w:proofErr w:type="gramStart"/>
      <w:ins w:id="272" w:author="Qasim KHALID" w:date="2020-03-26T15:21:00Z">
        <w:r w:rsidRPr="007B6ED6">
          <w:rPr>
            <w:b/>
            <w:i/>
            <w:iCs/>
            <w:rPrChange w:id="273" w:author="Qasim KHALID" w:date="2020-03-26T19:27:00Z">
              <w:rPr/>
            </w:rPrChange>
          </w:rPr>
          <w:t>sbeo:</w:t>
        </w:r>
        <w:r w:rsidR="00E52AC0" w:rsidRPr="007B6ED6">
          <w:rPr>
            <w:b/>
            <w:i/>
            <w:iCs/>
            <w:rPrChange w:id="274" w:author="Qasim KHALID" w:date="2020-03-26T19:27:00Z">
              <w:rPr/>
            </w:rPrChange>
          </w:rPr>
          <w:t>familyID</w:t>
        </w:r>
        <w:proofErr w:type="spellEnd"/>
        <w:proofErr w:type="gramEnd"/>
      </w:ins>
    </w:p>
    <w:p w14:paraId="1EA8CC42" w14:textId="4AAFA894" w:rsidR="00E52AC0" w:rsidRDefault="00871D9D">
      <w:pPr>
        <w:ind w:left="360"/>
        <w:jc w:val="both"/>
        <w:rPr>
          <w:ins w:id="275" w:author="Qasim KHALID" w:date="2020-03-26T19:19:00Z"/>
          <w:bCs/>
        </w:rPr>
        <w:pPrChange w:id="276" w:author="Qasim KHALID" w:date="2020-03-26T20:00:00Z">
          <w:pPr>
            <w:jc w:val="both"/>
          </w:pPr>
        </w:pPrChange>
      </w:pPr>
      <w:ins w:id="277" w:author="Qasim KHALID" w:date="2020-03-26T19:19:00Z">
        <w:r>
          <w:rPr>
            <w:bCs/>
          </w:rPr>
          <w:t>It</w:t>
        </w:r>
        <w:r w:rsidRPr="00871D9D">
          <w:rPr>
            <w:bCs/>
          </w:rPr>
          <w:t xml:space="preserve"> represent</w:t>
        </w:r>
        <w:r>
          <w:rPr>
            <w:bCs/>
          </w:rPr>
          <w:t>s</w:t>
        </w:r>
        <w:r w:rsidRPr="00871D9D">
          <w:rPr>
            <w:bCs/>
          </w:rPr>
          <w:t xml:space="preserve"> </w:t>
        </w:r>
      </w:ins>
      <w:ins w:id="278" w:author="Qasim KHALID" w:date="2020-03-27T19:30:00Z">
        <w:r w:rsidR="0044764F" w:rsidRPr="00871D9D">
          <w:rPr>
            <w:bCs/>
          </w:rPr>
          <w:t>a</w:t>
        </w:r>
      </w:ins>
      <w:ins w:id="279" w:author="Qasim KHALID" w:date="2020-03-26T19:19:00Z">
        <w:r w:rsidRPr="00871D9D">
          <w:rPr>
            <w:bCs/>
          </w:rPr>
          <w:t xml:space="preserve"> </w:t>
        </w:r>
      </w:ins>
      <w:ins w:id="280" w:author="Qasim KHALID" w:date="2020-03-26T19:20:00Z">
        <w:r>
          <w:rPr>
            <w:bCs/>
          </w:rPr>
          <w:t xml:space="preserve">unique </w:t>
        </w:r>
      </w:ins>
      <w:ins w:id="281" w:author="Qasim KHALID" w:date="2020-03-26T19:19:00Z">
        <w:r w:rsidRPr="00871D9D">
          <w:rPr>
            <w:bCs/>
          </w:rPr>
          <w:t>identity number</w:t>
        </w:r>
      </w:ins>
      <w:ins w:id="282" w:author="Qasim KHALID" w:date="2020-03-26T19:24:00Z">
        <w:r w:rsidR="007B6ED6">
          <w:rPr>
            <w:bCs/>
          </w:rPr>
          <w:t xml:space="preserve"> </w:t>
        </w:r>
      </w:ins>
      <w:ins w:id="283" w:author="Qasim KHALID" w:date="2020-03-26T19:19:00Z">
        <w:r w:rsidRPr="00871D9D">
          <w:rPr>
            <w:bCs/>
          </w:rPr>
          <w:t xml:space="preserve">(ID) </w:t>
        </w:r>
        <w:r>
          <w:rPr>
            <w:bCs/>
          </w:rPr>
          <w:t xml:space="preserve">for persons </w:t>
        </w:r>
      </w:ins>
      <w:ins w:id="284" w:author="Qasim KHALID" w:date="2020-03-26T19:20:00Z">
        <w:r>
          <w:rPr>
            <w:bCs/>
          </w:rPr>
          <w:t xml:space="preserve">having </w:t>
        </w:r>
      </w:ins>
      <w:ins w:id="285" w:author="Qasim KHALID" w:date="2020-03-26T19:19:00Z">
        <w:r w:rsidRPr="00871D9D">
          <w:rPr>
            <w:bCs/>
          </w:rPr>
          <w:t>family</w:t>
        </w:r>
      </w:ins>
      <w:ins w:id="286" w:author="Qasim KHALID" w:date="2020-03-26T19:21:00Z">
        <w:r>
          <w:rPr>
            <w:bCs/>
          </w:rPr>
          <w:t xml:space="preserve"> ties</w:t>
        </w:r>
      </w:ins>
      <w:ins w:id="287" w:author="Qasim KHALID" w:date="2020-03-26T19:19:00Z">
        <w:r w:rsidRPr="00871D9D">
          <w:rPr>
            <w:bCs/>
          </w:rPr>
          <w:t xml:space="preserve">. All the members of a family have </w:t>
        </w:r>
      </w:ins>
      <w:ins w:id="288" w:author="Qasim KHALID" w:date="2020-03-26T19:21:00Z">
        <w:r>
          <w:rPr>
            <w:bCs/>
          </w:rPr>
          <w:t xml:space="preserve">one </w:t>
        </w:r>
      </w:ins>
      <w:ins w:id="289" w:author="Qasim KHALID" w:date="2020-03-26T19:19:00Z">
        <w:r w:rsidRPr="00871D9D">
          <w:rPr>
            <w:bCs/>
          </w:rPr>
          <w:t xml:space="preserve">common </w:t>
        </w:r>
      </w:ins>
      <w:proofErr w:type="spellStart"/>
      <w:ins w:id="290" w:author="Qasim KHALID" w:date="2020-03-26T19:24:00Z">
        <w:r w:rsidR="007B6ED6">
          <w:rPr>
            <w:bCs/>
          </w:rPr>
          <w:t>family</w:t>
        </w:r>
      </w:ins>
      <w:ins w:id="291" w:author="Qasim KHALID" w:date="2020-03-26T19:19:00Z">
        <w:r w:rsidRPr="00871D9D">
          <w:rPr>
            <w:bCs/>
          </w:rPr>
          <w:t>ID</w:t>
        </w:r>
        <w:proofErr w:type="spellEnd"/>
        <w:r w:rsidRPr="00871D9D">
          <w:rPr>
            <w:bCs/>
          </w:rPr>
          <w:t>.</w:t>
        </w:r>
      </w:ins>
    </w:p>
    <w:p w14:paraId="301AFD16" w14:textId="77777777" w:rsidR="00871D9D" w:rsidRPr="00871D9D" w:rsidRDefault="00871D9D">
      <w:pPr>
        <w:jc w:val="both"/>
        <w:rPr>
          <w:ins w:id="292" w:author="Qasim KHALID" w:date="2020-03-26T17:42:00Z"/>
          <w:bCs/>
          <w:rPrChange w:id="293" w:author="Qasim KHALID" w:date="2020-03-26T19:19:00Z">
            <w:rPr>
              <w:ins w:id="294" w:author="Qasim KHALID" w:date="2020-03-26T17:42:00Z"/>
              <w:b/>
              <w:i/>
              <w:iCs/>
            </w:rPr>
          </w:rPrChange>
        </w:rPr>
      </w:pPr>
    </w:p>
    <w:p w14:paraId="17475CAF" w14:textId="2A90FCF6" w:rsidR="001872A7" w:rsidRPr="00563714" w:rsidRDefault="001872A7">
      <w:pPr>
        <w:jc w:val="both"/>
        <w:rPr>
          <w:ins w:id="295" w:author="Qasim KHALID" w:date="2020-03-26T17:42:00Z"/>
          <w:b/>
          <w:iCs/>
          <w:sz w:val="18"/>
          <w:szCs w:val="18"/>
          <w:rPrChange w:id="296" w:author="Qasim KHALID" w:date="2020-03-26T18:06:00Z">
            <w:rPr>
              <w:ins w:id="297" w:author="Qasim KHALID" w:date="2020-03-26T17:42:00Z"/>
            </w:rPr>
          </w:rPrChange>
        </w:rPr>
      </w:pPr>
      <w:ins w:id="298" w:author="Qasim KHALID" w:date="2020-03-26T17:42:00Z">
        <w:r w:rsidRPr="00563714">
          <w:rPr>
            <w:b/>
            <w:iCs/>
            <w:sz w:val="18"/>
            <w:szCs w:val="18"/>
            <w:rPrChange w:id="299" w:author="Qasim KHALID" w:date="2020-03-26T18:06:00Z">
              <w:rPr/>
            </w:rPrChange>
          </w:rPr>
          <w:t>Domain Includes:</w:t>
        </w:r>
      </w:ins>
      <w:ins w:id="300" w:author="Qasim KHALID" w:date="2020-03-26T17:48:00Z">
        <w:r w:rsidRPr="00563714">
          <w:rPr>
            <w:b/>
            <w:iCs/>
            <w:sz w:val="18"/>
            <w:szCs w:val="18"/>
            <w:rPrChange w:id="301" w:author="Qasim KHALID" w:date="2020-03-26T18:06:00Z">
              <w:rPr/>
            </w:rPrChange>
          </w:rPr>
          <w:t xml:space="preserve"> </w:t>
        </w:r>
        <w:proofErr w:type="spellStart"/>
        <w:proofErr w:type="gramStart"/>
        <w:r w:rsidR="00FE4189" w:rsidRPr="00563714">
          <w:rPr>
            <w:bCs/>
            <w:iCs/>
            <w:sz w:val="18"/>
            <w:szCs w:val="18"/>
            <w:rPrChange w:id="302" w:author="Qasim KHALID" w:date="2020-03-26T18:06:00Z">
              <w:rPr>
                <w:bCs/>
              </w:rPr>
            </w:rPrChange>
          </w:rPr>
          <w:t>foaf:Person</w:t>
        </w:r>
      </w:ins>
      <w:proofErr w:type="spellEnd"/>
      <w:proofErr w:type="gramEnd"/>
    </w:p>
    <w:p w14:paraId="27BB65DD" w14:textId="2344F507" w:rsidR="001872A7" w:rsidRPr="00563714" w:rsidRDefault="001872A7">
      <w:pPr>
        <w:jc w:val="both"/>
        <w:rPr>
          <w:ins w:id="303" w:author="Qasim KHALID" w:date="2020-03-26T17:42:00Z"/>
          <w:b/>
          <w:iCs/>
          <w:sz w:val="18"/>
          <w:szCs w:val="18"/>
          <w:rPrChange w:id="304" w:author="Qasim KHALID" w:date="2020-03-26T18:06:00Z">
            <w:rPr>
              <w:ins w:id="305" w:author="Qasim KHALID" w:date="2020-03-26T17:42:00Z"/>
              <w:b/>
            </w:rPr>
          </w:rPrChange>
        </w:rPr>
      </w:pPr>
      <w:ins w:id="306" w:author="Qasim KHALID" w:date="2020-03-26T17:42:00Z">
        <w:r w:rsidRPr="00563714">
          <w:rPr>
            <w:b/>
            <w:iCs/>
            <w:sz w:val="18"/>
            <w:szCs w:val="18"/>
            <w:rPrChange w:id="307" w:author="Qasim KHALID" w:date="2020-03-26T18:06:00Z">
              <w:rPr>
                <w:b/>
              </w:rPr>
            </w:rPrChange>
          </w:rPr>
          <w:t>Range:</w:t>
        </w:r>
      </w:ins>
      <w:ins w:id="308" w:author="Qasim KHALID" w:date="2020-03-26T17:43:00Z">
        <w:r w:rsidRPr="00563714">
          <w:rPr>
            <w:b/>
            <w:iCs/>
            <w:sz w:val="18"/>
            <w:szCs w:val="18"/>
            <w:rPrChange w:id="309" w:author="Qasim KHALID" w:date="2020-03-26T18:06:00Z">
              <w:rPr>
                <w:b/>
              </w:rPr>
            </w:rPrChange>
          </w:rPr>
          <w:t xml:space="preserve"> </w:t>
        </w:r>
        <w:proofErr w:type="spellStart"/>
        <w:proofErr w:type="gramStart"/>
        <w:r w:rsidRPr="00563714">
          <w:rPr>
            <w:bCs/>
            <w:iCs/>
            <w:sz w:val="18"/>
            <w:szCs w:val="18"/>
            <w:rPrChange w:id="310" w:author="Qasim KHALID" w:date="2020-03-26T18:06:00Z">
              <w:rPr/>
            </w:rPrChange>
          </w:rPr>
          <w:t>xsd:integer</w:t>
        </w:r>
      </w:ins>
      <w:proofErr w:type="spellEnd"/>
      <w:proofErr w:type="gramEnd"/>
    </w:p>
    <w:p w14:paraId="46600C73" w14:textId="77777777" w:rsidR="0034439A" w:rsidRPr="000169B2" w:rsidRDefault="0034439A" w:rsidP="0034439A">
      <w:pPr>
        <w:jc w:val="both"/>
        <w:rPr>
          <w:ins w:id="311" w:author="Qasim KHALID" w:date="2020-03-26T20:10:00Z"/>
          <w:b/>
          <w:iCs/>
          <w:sz w:val="18"/>
          <w:szCs w:val="18"/>
        </w:rPr>
      </w:pPr>
      <w:ins w:id="312"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10C95826" w14:textId="566FFC4E" w:rsidR="001872A7" w:rsidRDefault="001872A7" w:rsidP="002B6B95">
      <w:pPr>
        <w:jc w:val="both"/>
        <w:rPr>
          <w:ins w:id="313" w:author="Qasim KHALID" w:date="2020-03-26T19:19:00Z"/>
          <w:b/>
          <w:i/>
          <w:iCs/>
        </w:rPr>
      </w:pPr>
    </w:p>
    <w:p w14:paraId="212F1427" w14:textId="77777777" w:rsidR="00871D9D" w:rsidRDefault="00871D9D">
      <w:pPr>
        <w:jc w:val="both"/>
        <w:rPr>
          <w:ins w:id="314" w:author="Qasim KHALID" w:date="2020-03-26T15:21:00Z"/>
          <w:b/>
          <w:i/>
          <w:iCs/>
        </w:rPr>
      </w:pPr>
    </w:p>
    <w:p w14:paraId="752BC0A9" w14:textId="782C380B" w:rsidR="00E52AC0" w:rsidRPr="007B6ED6" w:rsidRDefault="00E52AC0">
      <w:pPr>
        <w:pStyle w:val="ListParagraph"/>
        <w:numPr>
          <w:ilvl w:val="0"/>
          <w:numId w:val="6"/>
        </w:numPr>
        <w:jc w:val="both"/>
        <w:rPr>
          <w:ins w:id="315" w:author="Qasim KHALID" w:date="2020-03-26T15:21:00Z"/>
          <w:b/>
          <w:i/>
          <w:iCs/>
          <w:rPrChange w:id="316" w:author="Qasim KHALID" w:date="2020-03-26T19:27:00Z">
            <w:rPr>
              <w:ins w:id="317" w:author="Qasim KHALID" w:date="2020-03-26T15:21:00Z"/>
            </w:rPr>
          </w:rPrChange>
        </w:rPr>
        <w:pPrChange w:id="318" w:author="Qasim KHALID" w:date="2020-03-26T19:27:00Z">
          <w:pPr>
            <w:jc w:val="both"/>
          </w:pPr>
        </w:pPrChange>
      </w:pPr>
      <w:proofErr w:type="spellStart"/>
      <w:proofErr w:type="gramStart"/>
      <w:ins w:id="319" w:author="Qasim KHALID" w:date="2020-03-26T15:21:00Z">
        <w:r w:rsidRPr="007B6ED6">
          <w:rPr>
            <w:b/>
            <w:i/>
            <w:iCs/>
            <w:rPrChange w:id="320" w:author="Qasim KHALID" w:date="2020-03-26T19:27:00Z">
              <w:rPr/>
            </w:rPrChange>
          </w:rPr>
          <w:t>sbeo:groupID</w:t>
        </w:r>
        <w:proofErr w:type="spellEnd"/>
        <w:proofErr w:type="gramEnd"/>
      </w:ins>
    </w:p>
    <w:p w14:paraId="3B6870CE" w14:textId="48199DD5" w:rsidR="00871D9D" w:rsidRDefault="00533A2D">
      <w:pPr>
        <w:ind w:left="360"/>
        <w:jc w:val="both"/>
        <w:rPr>
          <w:ins w:id="321" w:author="Qasim KHALID" w:date="2020-03-26T19:21:00Z"/>
          <w:bCs/>
        </w:rPr>
        <w:pPrChange w:id="322" w:author="Qasim KHALID" w:date="2020-03-26T20:00:00Z">
          <w:pPr>
            <w:jc w:val="both"/>
          </w:pPr>
        </w:pPrChange>
      </w:pPr>
      <w:ins w:id="323" w:author="Qasim KHALID" w:date="2020-03-26T19:10:00Z">
        <w:r>
          <w:rPr>
            <w:bCs/>
          </w:rPr>
          <w:t xml:space="preserve">It represents </w:t>
        </w:r>
        <w:proofErr w:type="gramStart"/>
        <w:r>
          <w:rPr>
            <w:bCs/>
          </w:rPr>
          <w:t>an</w:t>
        </w:r>
        <w:proofErr w:type="gramEnd"/>
        <w:r>
          <w:rPr>
            <w:bCs/>
          </w:rPr>
          <w:t xml:space="preserve"> </w:t>
        </w:r>
      </w:ins>
      <w:ins w:id="324" w:author="Qasim KHALID" w:date="2020-03-26T19:20:00Z">
        <w:r w:rsidR="00871D9D">
          <w:rPr>
            <w:bCs/>
          </w:rPr>
          <w:t xml:space="preserve">unique </w:t>
        </w:r>
      </w:ins>
      <w:ins w:id="325" w:author="Qasim KHALID" w:date="2020-03-26T19:01:00Z">
        <w:r w:rsidR="00CE5683" w:rsidRPr="00CE5683">
          <w:rPr>
            <w:bCs/>
          </w:rPr>
          <w:t>identi</w:t>
        </w:r>
      </w:ins>
      <w:ins w:id="326" w:author="Qasim KHALID" w:date="2020-03-27T19:30:00Z">
        <w:r w:rsidR="0044764F">
          <w:rPr>
            <w:bCs/>
          </w:rPr>
          <w:t>fication</w:t>
        </w:r>
      </w:ins>
      <w:ins w:id="327" w:author="Qasim KHALID" w:date="2020-03-26T19:01:00Z">
        <w:r w:rsidR="00CE5683" w:rsidRPr="00CE5683">
          <w:rPr>
            <w:bCs/>
          </w:rPr>
          <w:t xml:space="preserve"> </w:t>
        </w:r>
      </w:ins>
      <w:ins w:id="328" w:author="Qasim KHALID" w:date="2020-03-27T19:30:00Z">
        <w:r w:rsidR="0044764F" w:rsidRPr="00CE5683">
          <w:rPr>
            <w:bCs/>
          </w:rPr>
          <w:t>number (</w:t>
        </w:r>
      </w:ins>
      <w:ins w:id="329" w:author="Qasim KHALID" w:date="2020-03-26T19:01:00Z">
        <w:r w:rsidR="00CE5683" w:rsidRPr="00CE5683">
          <w:rPr>
            <w:bCs/>
          </w:rPr>
          <w:t>ID)</w:t>
        </w:r>
      </w:ins>
      <w:ins w:id="330" w:author="Qasim KHALID" w:date="2020-03-26T19:16:00Z">
        <w:r w:rsidR="00871D9D">
          <w:rPr>
            <w:bCs/>
          </w:rPr>
          <w:t xml:space="preserve"> for persons </w:t>
        </w:r>
      </w:ins>
      <w:ins w:id="331" w:author="Qasim KHALID" w:date="2020-03-26T19:12:00Z">
        <w:r w:rsidR="00871D9D">
          <w:rPr>
            <w:bCs/>
          </w:rPr>
          <w:t>who have a same group for moving from one space to another</w:t>
        </w:r>
      </w:ins>
      <w:ins w:id="332" w:author="Qasim KHALID" w:date="2020-03-26T19:17:00Z">
        <w:r w:rsidR="00871D9D">
          <w:rPr>
            <w:bCs/>
          </w:rPr>
          <w:t xml:space="preserve">. </w:t>
        </w:r>
      </w:ins>
      <w:ins w:id="333" w:author="Qasim KHALID" w:date="2020-03-26T19:21:00Z">
        <w:r w:rsidR="00871D9D" w:rsidRPr="00871D9D">
          <w:rPr>
            <w:bCs/>
          </w:rPr>
          <w:t xml:space="preserve">All the members of a </w:t>
        </w:r>
        <w:r w:rsidR="00871D9D">
          <w:rPr>
            <w:bCs/>
          </w:rPr>
          <w:t>group</w:t>
        </w:r>
        <w:r w:rsidR="00871D9D" w:rsidRPr="00871D9D">
          <w:rPr>
            <w:bCs/>
          </w:rPr>
          <w:t xml:space="preserve"> have </w:t>
        </w:r>
        <w:r w:rsidR="00871D9D">
          <w:rPr>
            <w:bCs/>
          </w:rPr>
          <w:t xml:space="preserve">one </w:t>
        </w:r>
        <w:r w:rsidR="00871D9D" w:rsidRPr="00871D9D">
          <w:rPr>
            <w:bCs/>
          </w:rPr>
          <w:t xml:space="preserve">common </w:t>
        </w:r>
      </w:ins>
      <w:proofErr w:type="spellStart"/>
      <w:ins w:id="334" w:author="Qasim KHALID" w:date="2020-03-26T19:24:00Z">
        <w:r w:rsidR="007B6ED6">
          <w:rPr>
            <w:bCs/>
          </w:rPr>
          <w:t>group</w:t>
        </w:r>
      </w:ins>
      <w:ins w:id="335" w:author="Qasim KHALID" w:date="2020-03-26T19:21:00Z">
        <w:r w:rsidR="00871D9D" w:rsidRPr="00871D9D">
          <w:rPr>
            <w:bCs/>
          </w:rPr>
          <w:t>ID</w:t>
        </w:r>
        <w:proofErr w:type="spellEnd"/>
        <w:r w:rsidR="00871D9D" w:rsidRPr="00871D9D">
          <w:rPr>
            <w:bCs/>
          </w:rPr>
          <w:t>.</w:t>
        </w:r>
      </w:ins>
    </w:p>
    <w:p w14:paraId="17899E9B" w14:textId="77777777" w:rsidR="00CE5683" w:rsidRPr="00CE5683" w:rsidRDefault="00CE5683">
      <w:pPr>
        <w:jc w:val="both"/>
        <w:rPr>
          <w:ins w:id="336" w:author="Qasim KHALID" w:date="2020-03-26T17:42:00Z"/>
          <w:bCs/>
          <w:rPrChange w:id="337" w:author="Qasim KHALID" w:date="2020-03-26T19:01:00Z">
            <w:rPr>
              <w:ins w:id="338" w:author="Qasim KHALID" w:date="2020-03-26T17:42:00Z"/>
              <w:b/>
              <w:i/>
              <w:iCs/>
            </w:rPr>
          </w:rPrChange>
        </w:rPr>
      </w:pPr>
    </w:p>
    <w:p w14:paraId="3018B387" w14:textId="54DFF491" w:rsidR="001872A7" w:rsidRPr="00563714" w:rsidRDefault="001872A7">
      <w:pPr>
        <w:jc w:val="both"/>
        <w:rPr>
          <w:ins w:id="339" w:author="Qasim KHALID" w:date="2020-03-26T17:42:00Z"/>
          <w:b/>
          <w:iCs/>
          <w:sz w:val="18"/>
          <w:szCs w:val="18"/>
          <w:rPrChange w:id="340" w:author="Qasim KHALID" w:date="2020-03-26T18:06:00Z">
            <w:rPr>
              <w:ins w:id="341" w:author="Qasim KHALID" w:date="2020-03-26T17:42:00Z"/>
            </w:rPr>
          </w:rPrChange>
        </w:rPr>
      </w:pPr>
      <w:ins w:id="342" w:author="Qasim KHALID" w:date="2020-03-26T17:42:00Z">
        <w:r w:rsidRPr="00563714">
          <w:rPr>
            <w:b/>
            <w:iCs/>
            <w:sz w:val="18"/>
            <w:szCs w:val="18"/>
            <w:rPrChange w:id="343" w:author="Qasim KHALID" w:date="2020-03-26T18:06:00Z">
              <w:rPr/>
            </w:rPrChange>
          </w:rPr>
          <w:t>Domain Includes:</w:t>
        </w:r>
      </w:ins>
      <w:ins w:id="344" w:author="Qasim KHALID" w:date="2020-03-26T17:48:00Z">
        <w:r w:rsidR="00FE4189" w:rsidRPr="00563714">
          <w:rPr>
            <w:bCs/>
            <w:iCs/>
            <w:sz w:val="18"/>
            <w:szCs w:val="18"/>
            <w:rPrChange w:id="345" w:author="Qasim KHALID" w:date="2020-03-26T18:06:00Z">
              <w:rPr>
                <w:bCs/>
              </w:rPr>
            </w:rPrChange>
          </w:rPr>
          <w:t xml:space="preserve"> </w:t>
        </w:r>
        <w:proofErr w:type="spellStart"/>
        <w:proofErr w:type="gramStart"/>
        <w:r w:rsidR="00FE4189" w:rsidRPr="00563714">
          <w:rPr>
            <w:bCs/>
            <w:iCs/>
            <w:sz w:val="18"/>
            <w:szCs w:val="18"/>
            <w:rPrChange w:id="346" w:author="Qasim KHALID" w:date="2020-03-26T18:06:00Z">
              <w:rPr>
                <w:bCs/>
              </w:rPr>
            </w:rPrChange>
          </w:rPr>
          <w:t>foaf:Person</w:t>
        </w:r>
      </w:ins>
      <w:proofErr w:type="spellEnd"/>
      <w:proofErr w:type="gramEnd"/>
    </w:p>
    <w:p w14:paraId="3EAC1969" w14:textId="62BF0CC3" w:rsidR="001872A7" w:rsidRPr="00563714" w:rsidRDefault="001872A7">
      <w:pPr>
        <w:jc w:val="both"/>
        <w:rPr>
          <w:ins w:id="347" w:author="Qasim KHALID" w:date="2020-03-26T17:42:00Z"/>
          <w:b/>
          <w:iCs/>
          <w:sz w:val="18"/>
          <w:szCs w:val="18"/>
          <w:rPrChange w:id="348" w:author="Qasim KHALID" w:date="2020-03-26T18:06:00Z">
            <w:rPr>
              <w:ins w:id="349" w:author="Qasim KHALID" w:date="2020-03-26T17:42:00Z"/>
              <w:b/>
            </w:rPr>
          </w:rPrChange>
        </w:rPr>
      </w:pPr>
      <w:ins w:id="350" w:author="Qasim KHALID" w:date="2020-03-26T17:42:00Z">
        <w:r w:rsidRPr="00563714">
          <w:rPr>
            <w:b/>
            <w:iCs/>
            <w:sz w:val="18"/>
            <w:szCs w:val="18"/>
            <w:rPrChange w:id="351" w:author="Qasim KHALID" w:date="2020-03-26T18:06:00Z">
              <w:rPr>
                <w:b/>
              </w:rPr>
            </w:rPrChange>
          </w:rPr>
          <w:t>Range:</w:t>
        </w:r>
      </w:ins>
      <w:ins w:id="352" w:author="Qasim KHALID" w:date="2020-03-26T17:43:00Z">
        <w:r w:rsidRPr="00563714">
          <w:rPr>
            <w:b/>
            <w:iCs/>
            <w:sz w:val="18"/>
            <w:szCs w:val="18"/>
            <w:rPrChange w:id="353" w:author="Qasim KHALID" w:date="2020-03-26T18:06:00Z">
              <w:rPr>
                <w:b/>
              </w:rPr>
            </w:rPrChange>
          </w:rPr>
          <w:t xml:space="preserve"> </w:t>
        </w:r>
        <w:proofErr w:type="spellStart"/>
        <w:proofErr w:type="gramStart"/>
        <w:r w:rsidRPr="00563714">
          <w:rPr>
            <w:bCs/>
            <w:iCs/>
            <w:sz w:val="18"/>
            <w:szCs w:val="18"/>
            <w:rPrChange w:id="354" w:author="Qasim KHALID" w:date="2020-03-26T18:06:00Z">
              <w:rPr/>
            </w:rPrChange>
          </w:rPr>
          <w:t>xsd:integer</w:t>
        </w:r>
      </w:ins>
      <w:proofErr w:type="spellEnd"/>
      <w:proofErr w:type="gramEnd"/>
    </w:p>
    <w:p w14:paraId="122F947C" w14:textId="77777777" w:rsidR="0034439A" w:rsidRPr="000169B2" w:rsidRDefault="0034439A" w:rsidP="0034439A">
      <w:pPr>
        <w:jc w:val="both"/>
        <w:rPr>
          <w:ins w:id="355" w:author="Qasim KHALID" w:date="2020-03-26T20:10:00Z"/>
          <w:b/>
          <w:iCs/>
          <w:sz w:val="18"/>
          <w:szCs w:val="18"/>
        </w:rPr>
      </w:pPr>
      <w:ins w:id="356"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3367CC63" w14:textId="2CF48EFC" w:rsidR="001872A7" w:rsidRDefault="001872A7" w:rsidP="002B6B95">
      <w:pPr>
        <w:jc w:val="both"/>
        <w:rPr>
          <w:ins w:id="357" w:author="Qasim KHALID" w:date="2020-03-26T18:51:00Z"/>
          <w:b/>
          <w:i/>
          <w:iCs/>
        </w:rPr>
      </w:pPr>
    </w:p>
    <w:p w14:paraId="3D1E144B" w14:textId="77777777" w:rsidR="00CE5683" w:rsidRDefault="00CE5683">
      <w:pPr>
        <w:jc w:val="both"/>
        <w:rPr>
          <w:ins w:id="358" w:author="Qasim KHALID" w:date="2020-03-26T15:21:00Z"/>
          <w:b/>
          <w:i/>
          <w:iCs/>
        </w:rPr>
      </w:pPr>
    </w:p>
    <w:p w14:paraId="04448FBA" w14:textId="07AFCA0D" w:rsidR="00E52AC0" w:rsidRPr="007B6ED6" w:rsidRDefault="00E52AC0">
      <w:pPr>
        <w:pStyle w:val="ListParagraph"/>
        <w:numPr>
          <w:ilvl w:val="0"/>
          <w:numId w:val="6"/>
        </w:numPr>
        <w:jc w:val="both"/>
        <w:rPr>
          <w:ins w:id="359" w:author="Qasim KHALID" w:date="2020-03-26T18:40:00Z"/>
          <w:b/>
          <w:i/>
          <w:iCs/>
          <w:rPrChange w:id="360" w:author="Qasim KHALID" w:date="2020-03-26T19:27:00Z">
            <w:rPr>
              <w:ins w:id="361" w:author="Qasim KHALID" w:date="2020-03-26T18:40:00Z"/>
            </w:rPr>
          </w:rPrChange>
        </w:rPr>
        <w:pPrChange w:id="362" w:author="Qasim KHALID" w:date="2020-03-26T19:27:00Z">
          <w:pPr>
            <w:jc w:val="both"/>
          </w:pPr>
        </w:pPrChange>
      </w:pPr>
      <w:proofErr w:type="spellStart"/>
      <w:proofErr w:type="gramStart"/>
      <w:ins w:id="363" w:author="Qasim KHALID" w:date="2020-03-26T15:21:00Z">
        <w:r w:rsidRPr="007B6ED6">
          <w:rPr>
            <w:b/>
            <w:i/>
            <w:iCs/>
            <w:rPrChange w:id="364" w:author="Qasim KHALID" w:date="2020-03-26T19:27:00Z">
              <w:rPr/>
            </w:rPrChange>
          </w:rPr>
          <w:t>sbeo:fitnessLevel</w:t>
        </w:r>
      </w:ins>
      <w:proofErr w:type="spellEnd"/>
      <w:proofErr w:type="gramEnd"/>
    </w:p>
    <w:p w14:paraId="2101D76C" w14:textId="44271930" w:rsidR="000376AA" w:rsidDel="0044764F" w:rsidRDefault="0044764F">
      <w:pPr>
        <w:pStyle w:val="ListParagraph"/>
        <w:numPr>
          <w:ilvl w:val="0"/>
          <w:numId w:val="6"/>
        </w:numPr>
        <w:ind w:left="0"/>
        <w:jc w:val="both"/>
        <w:rPr>
          <w:del w:id="365" w:author="Qasim KHALID" w:date="2020-03-27T19:30:00Z"/>
          <w:moveTo w:id="366" w:author="Qasim KHALID" w:date="2020-03-26T18:40:00Z"/>
        </w:rPr>
        <w:pPrChange w:id="367" w:author="Qasim KHALID" w:date="2020-03-27T19:30:00Z">
          <w:pPr>
            <w:jc w:val="both"/>
          </w:pPr>
        </w:pPrChange>
      </w:pPr>
      <w:ins w:id="368" w:author="Qasim KHALID" w:date="2020-03-27T19:30:00Z">
        <w:r w:rsidRPr="0044764F">
          <w:t xml:space="preserve">This property is used to represent the fitness level of a person. For example, there are 5 levels. Upper three levels are appropriate and considered as safe whereas the below two levels are considered as dangerous and a particular person needs assistance. The person is considered as </w:t>
        </w:r>
        <w:proofErr w:type="spellStart"/>
        <w:r w:rsidRPr="0044764F">
          <w:t>sbeo:Injured</w:t>
        </w:r>
        <w:proofErr w:type="spellEnd"/>
        <w:r w:rsidRPr="0044764F">
          <w:t>, if the levels are changed from upper three to lower two.</w:t>
        </w:r>
      </w:ins>
      <w:moveToRangeStart w:id="369" w:author="Qasim KHALID" w:date="2020-03-26T18:40:00Z" w:name="move36140453"/>
      <w:moveTo w:id="370" w:author="Qasim KHALID" w:date="2020-03-26T18:40:00Z">
        <w:del w:id="371" w:author="Qasim KHALID" w:date="2020-03-26T18:40:00Z">
          <w:r w:rsidR="000376AA" w:rsidDel="000376AA">
            <w:delText xml:space="preserve">This property is used to </w:delText>
          </w:r>
        </w:del>
        <w:del w:id="372" w:author="Qasim KHALID" w:date="2020-03-27T19:30:00Z">
          <w:r w:rsidR="000376AA" w:rsidDel="0044764F">
            <w:delText>represent the fitness level of a person. For example, there are 5 levels. Upper three levels are appropriate and considered as safe whereas the below two levels are considered as dangerous and a particular person needs assistance. Its value is an integer.</w:delText>
          </w:r>
        </w:del>
      </w:moveTo>
    </w:p>
    <w:moveToRangeEnd w:id="369"/>
    <w:p w14:paraId="7DE6F995" w14:textId="77777777" w:rsidR="000376AA" w:rsidRDefault="000376AA">
      <w:pPr>
        <w:pStyle w:val="ListParagraph"/>
        <w:ind w:left="360"/>
        <w:rPr>
          <w:ins w:id="373" w:author="Qasim KHALID" w:date="2020-03-26T17:42:00Z"/>
          <w:b/>
          <w:i/>
          <w:iCs/>
        </w:rPr>
        <w:pPrChange w:id="374" w:author="Qasim KHALID" w:date="2020-03-27T19:30:00Z">
          <w:pPr>
            <w:pStyle w:val="ListParagraph"/>
            <w:jc w:val="both"/>
          </w:pPr>
        </w:pPrChange>
      </w:pPr>
    </w:p>
    <w:p w14:paraId="2BC20053" w14:textId="204F69DE" w:rsidR="001872A7" w:rsidRPr="00563714" w:rsidRDefault="001872A7">
      <w:pPr>
        <w:jc w:val="both"/>
        <w:rPr>
          <w:ins w:id="375" w:author="Qasim KHALID" w:date="2020-03-26T17:42:00Z"/>
          <w:b/>
          <w:iCs/>
          <w:sz w:val="18"/>
          <w:szCs w:val="18"/>
          <w:rPrChange w:id="376" w:author="Qasim KHALID" w:date="2020-03-26T18:06:00Z">
            <w:rPr>
              <w:ins w:id="377" w:author="Qasim KHALID" w:date="2020-03-26T17:42:00Z"/>
            </w:rPr>
          </w:rPrChange>
        </w:rPr>
      </w:pPr>
      <w:ins w:id="378" w:author="Qasim KHALID" w:date="2020-03-26T17:42:00Z">
        <w:r w:rsidRPr="00563714">
          <w:rPr>
            <w:b/>
            <w:iCs/>
            <w:sz w:val="18"/>
            <w:szCs w:val="18"/>
            <w:rPrChange w:id="379" w:author="Qasim KHALID" w:date="2020-03-26T18:06:00Z">
              <w:rPr/>
            </w:rPrChange>
          </w:rPr>
          <w:t>Domain Includes:</w:t>
        </w:r>
      </w:ins>
      <w:ins w:id="380" w:author="Qasim KHALID" w:date="2020-03-26T17:48:00Z">
        <w:r w:rsidR="00FE4189" w:rsidRPr="00563714">
          <w:rPr>
            <w:b/>
            <w:iCs/>
            <w:sz w:val="18"/>
            <w:szCs w:val="18"/>
            <w:rPrChange w:id="381" w:author="Qasim KHALID" w:date="2020-03-26T18:06:00Z">
              <w:rPr/>
            </w:rPrChange>
          </w:rPr>
          <w:t xml:space="preserve"> </w:t>
        </w:r>
        <w:proofErr w:type="spellStart"/>
        <w:proofErr w:type="gramStart"/>
        <w:r w:rsidR="00FE4189" w:rsidRPr="00563714">
          <w:rPr>
            <w:bCs/>
            <w:iCs/>
            <w:sz w:val="18"/>
            <w:szCs w:val="18"/>
            <w:rPrChange w:id="382" w:author="Qasim KHALID" w:date="2020-03-26T18:06:00Z">
              <w:rPr>
                <w:bCs/>
              </w:rPr>
            </w:rPrChange>
          </w:rPr>
          <w:t>foaf:Person</w:t>
        </w:r>
      </w:ins>
      <w:proofErr w:type="spellEnd"/>
      <w:proofErr w:type="gramEnd"/>
    </w:p>
    <w:p w14:paraId="4C933D07" w14:textId="4527DF22" w:rsidR="001872A7" w:rsidRPr="00563714" w:rsidRDefault="001872A7">
      <w:pPr>
        <w:jc w:val="both"/>
        <w:rPr>
          <w:ins w:id="383" w:author="Qasim KHALID" w:date="2020-03-26T17:42:00Z"/>
          <w:b/>
          <w:iCs/>
          <w:sz w:val="18"/>
          <w:szCs w:val="18"/>
          <w:rPrChange w:id="384" w:author="Qasim KHALID" w:date="2020-03-26T18:06:00Z">
            <w:rPr>
              <w:ins w:id="385" w:author="Qasim KHALID" w:date="2020-03-26T17:42:00Z"/>
              <w:b/>
            </w:rPr>
          </w:rPrChange>
        </w:rPr>
      </w:pPr>
      <w:ins w:id="386" w:author="Qasim KHALID" w:date="2020-03-26T17:42:00Z">
        <w:r w:rsidRPr="00563714">
          <w:rPr>
            <w:b/>
            <w:iCs/>
            <w:sz w:val="18"/>
            <w:szCs w:val="18"/>
            <w:rPrChange w:id="387" w:author="Qasim KHALID" w:date="2020-03-26T18:06:00Z">
              <w:rPr>
                <w:b/>
              </w:rPr>
            </w:rPrChange>
          </w:rPr>
          <w:lastRenderedPageBreak/>
          <w:t>Range:</w:t>
        </w:r>
      </w:ins>
      <w:ins w:id="388" w:author="Qasim KHALID" w:date="2020-03-26T17:43:00Z">
        <w:r w:rsidRPr="00563714">
          <w:rPr>
            <w:b/>
            <w:iCs/>
            <w:sz w:val="18"/>
            <w:szCs w:val="18"/>
            <w:rPrChange w:id="389" w:author="Qasim KHALID" w:date="2020-03-26T18:06:00Z">
              <w:rPr>
                <w:b/>
              </w:rPr>
            </w:rPrChange>
          </w:rPr>
          <w:t xml:space="preserve"> </w:t>
        </w:r>
        <w:proofErr w:type="spellStart"/>
        <w:proofErr w:type="gramStart"/>
        <w:r w:rsidRPr="00563714">
          <w:rPr>
            <w:bCs/>
            <w:iCs/>
            <w:sz w:val="18"/>
            <w:szCs w:val="18"/>
            <w:rPrChange w:id="390" w:author="Qasim KHALID" w:date="2020-03-26T18:06:00Z">
              <w:rPr/>
            </w:rPrChange>
          </w:rPr>
          <w:t>xsd:integer</w:t>
        </w:r>
      </w:ins>
      <w:proofErr w:type="spellEnd"/>
      <w:proofErr w:type="gramEnd"/>
    </w:p>
    <w:p w14:paraId="0B31D7C7" w14:textId="77777777" w:rsidR="0034439A" w:rsidRPr="000169B2" w:rsidRDefault="0034439A" w:rsidP="0034439A">
      <w:pPr>
        <w:jc w:val="both"/>
        <w:rPr>
          <w:ins w:id="391" w:author="Qasim KHALID" w:date="2020-03-26T20:10:00Z"/>
          <w:b/>
          <w:iCs/>
          <w:sz w:val="18"/>
          <w:szCs w:val="18"/>
        </w:rPr>
      </w:pPr>
      <w:ins w:id="392"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1C16A4EE" w14:textId="45FD444F" w:rsidR="001872A7" w:rsidRDefault="001872A7" w:rsidP="002B6B95">
      <w:pPr>
        <w:pStyle w:val="ListParagraph"/>
        <w:ind w:left="360"/>
        <w:jc w:val="both"/>
        <w:rPr>
          <w:ins w:id="393" w:author="Qasim KHALID" w:date="2020-03-26T18:51:00Z"/>
          <w:b/>
          <w:i/>
          <w:iCs/>
        </w:rPr>
      </w:pPr>
    </w:p>
    <w:p w14:paraId="203253FB" w14:textId="77777777" w:rsidR="00CE5683" w:rsidRPr="00E52AC0" w:rsidRDefault="00CE5683">
      <w:pPr>
        <w:pStyle w:val="ListParagraph"/>
        <w:ind w:left="360"/>
        <w:jc w:val="both"/>
        <w:rPr>
          <w:ins w:id="394" w:author="Qasim KHALID" w:date="2020-03-26T15:21:00Z"/>
          <w:b/>
          <w:i/>
          <w:iCs/>
          <w:rPrChange w:id="395" w:author="Qasim KHALID" w:date="2020-03-26T15:25:00Z">
            <w:rPr>
              <w:ins w:id="396" w:author="Qasim KHALID" w:date="2020-03-26T15:21:00Z"/>
            </w:rPr>
          </w:rPrChange>
        </w:rPr>
        <w:pPrChange w:id="397" w:author="Qasim KHALID" w:date="2020-03-26T18:12:00Z">
          <w:pPr>
            <w:jc w:val="both"/>
          </w:pPr>
        </w:pPrChange>
      </w:pPr>
    </w:p>
    <w:p w14:paraId="5CC34994" w14:textId="52234C46" w:rsidR="00E52AC0" w:rsidRPr="007B6ED6" w:rsidRDefault="00E52AC0">
      <w:pPr>
        <w:pStyle w:val="ListParagraph"/>
        <w:numPr>
          <w:ilvl w:val="0"/>
          <w:numId w:val="6"/>
        </w:numPr>
        <w:jc w:val="both"/>
        <w:rPr>
          <w:ins w:id="398" w:author="Qasim KHALID" w:date="2020-03-26T15:21:00Z"/>
          <w:b/>
          <w:i/>
          <w:iCs/>
          <w:rPrChange w:id="399" w:author="Qasim KHALID" w:date="2020-03-26T19:27:00Z">
            <w:rPr>
              <w:ins w:id="400" w:author="Qasim KHALID" w:date="2020-03-26T15:21:00Z"/>
            </w:rPr>
          </w:rPrChange>
        </w:rPr>
        <w:pPrChange w:id="401" w:author="Qasim KHALID" w:date="2020-03-26T19:27:00Z">
          <w:pPr>
            <w:jc w:val="both"/>
          </w:pPr>
        </w:pPrChange>
      </w:pPr>
      <w:proofErr w:type="spellStart"/>
      <w:proofErr w:type="gramStart"/>
      <w:ins w:id="402" w:author="Qasim KHALID" w:date="2020-03-26T15:21:00Z">
        <w:r w:rsidRPr="007B6ED6">
          <w:rPr>
            <w:b/>
            <w:i/>
            <w:iCs/>
            <w:rPrChange w:id="403" w:author="Qasim KHALID" w:date="2020-03-26T19:27:00Z">
              <w:rPr/>
            </w:rPrChange>
          </w:rPr>
          <w:t>sbeo:atTime</w:t>
        </w:r>
        <w:proofErr w:type="spellEnd"/>
        <w:proofErr w:type="gramEnd"/>
      </w:ins>
    </w:p>
    <w:p w14:paraId="2F31EA0E" w14:textId="4E15C337" w:rsidR="00E52AC0" w:rsidRDefault="007B6ED6">
      <w:pPr>
        <w:ind w:left="360"/>
        <w:jc w:val="both"/>
        <w:rPr>
          <w:ins w:id="404" w:author="Qasim KHALID" w:date="2020-03-26T19:28:00Z"/>
          <w:bCs/>
        </w:rPr>
        <w:pPrChange w:id="405" w:author="Qasim KHALID" w:date="2020-03-26T20:00:00Z">
          <w:pPr>
            <w:jc w:val="both"/>
          </w:pPr>
        </w:pPrChange>
      </w:pPr>
      <w:ins w:id="406" w:author="Qasim KHALID" w:date="2020-03-26T19:29:00Z">
        <w:r>
          <w:rPr>
            <w:bCs/>
          </w:rPr>
          <w:t>It is used to represent</w:t>
        </w:r>
      </w:ins>
      <w:ins w:id="407" w:author="Qasim KHALID" w:date="2020-03-26T19:28:00Z">
        <w:r w:rsidRPr="007B6ED6">
          <w:rPr>
            <w:bCs/>
          </w:rPr>
          <w:t xml:space="preserve"> a timestamp with any particular event.</w:t>
        </w:r>
      </w:ins>
      <w:ins w:id="408" w:author="Qasim KHALID" w:date="2020-03-26T19:29:00Z">
        <w:r>
          <w:rPr>
            <w:bCs/>
          </w:rPr>
          <w:t xml:space="preserve"> </w:t>
        </w:r>
      </w:ins>
      <w:ins w:id="409" w:author="Qasim KHALID" w:date="2020-03-26T19:32:00Z">
        <w:r w:rsidR="00571954">
          <w:rPr>
            <w:bCs/>
          </w:rPr>
          <w:t xml:space="preserve">It is a calculated as Unix epoch. </w:t>
        </w:r>
      </w:ins>
      <w:ins w:id="410" w:author="Qasim KHALID" w:date="2020-03-26T19:30:00Z">
        <w:r>
          <w:rPr>
            <w:bCs/>
          </w:rPr>
          <w:t>For example, when a specific person is located in a specific space</w:t>
        </w:r>
      </w:ins>
      <w:ins w:id="411" w:author="Qasim KHALID" w:date="2020-03-26T19:33:00Z">
        <w:r w:rsidR="00571954">
          <w:rPr>
            <w:bCs/>
          </w:rPr>
          <w:t xml:space="preserve">, </w:t>
        </w:r>
      </w:ins>
      <w:ins w:id="412" w:author="Qasim KHALID" w:date="2020-03-26T19:30:00Z">
        <w:r>
          <w:rPr>
            <w:bCs/>
          </w:rPr>
          <w:t>or</w:t>
        </w:r>
      </w:ins>
      <w:ins w:id="413" w:author="Qasim KHALID" w:date="2020-03-26T19:33:00Z">
        <w:r w:rsidR="00571954">
          <w:rPr>
            <w:bCs/>
          </w:rPr>
          <w:t xml:space="preserve"> a specific sensor detects a specific value, etc. </w:t>
        </w:r>
      </w:ins>
      <w:ins w:id="414" w:author="Qasim KHALID" w:date="2020-03-26T19:30:00Z">
        <w:r>
          <w:rPr>
            <w:bCs/>
          </w:rPr>
          <w:t xml:space="preserve">  </w:t>
        </w:r>
      </w:ins>
    </w:p>
    <w:p w14:paraId="61720237" w14:textId="77777777" w:rsidR="007B6ED6" w:rsidRPr="007B6ED6" w:rsidRDefault="007B6ED6">
      <w:pPr>
        <w:jc w:val="both"/>
        <w:rPr>
          <w:ins w:id="415" w:author="Qasim KHALID" w:date="2020-03-26T17:42:00Z"/>
          <w:bCs/>
          <w:rPrChange w:id="416" w:author="Qasim KHALID" w:date="2020-03-26T19:28:00Z">
            <w:rPr>
              <w:ins w:id="417" w:author="Qasim KHALID" w:date="2020-03-26T17:42:00Z"/>
              <w:b/>
              <w:i/>
              <w:iCs/>
            </w:rPr>
          </w:rPrChange>
        </w:rPr>
      </w:pPr>
    </w:p>
    <w:p w14:paraId="10A3EA7C" w14:textId="0B60E762" w:rsidR="001872A7" w:rsidRPr="00563714" w:rsidRDefault="001872A7">
      <w:pPr>
        <w:jc w:val="both"/>
        <w:rPr>
          <w:ins w:id="418" w:author="Qasim KHALID" w:date="2020-03-26T17:42:00Z"/>
          <w:b/>
          <w:iCs/>
          <w:sz w:val="18"/>
          <w:szCs w:val="18"/>
          <w:rPrChange w:id="419" w:author="Qasim KHALID" w:date="2020-03-26T18:06:00Z">
            <w:rPr>
              <w:ins w:id="420" w:author="Qasim KHALID" w:date="2020-03-26T17:42:00Z"/>
              <w:b/>
            </w:rPr>
          </w:rPrChange>
        </w:rPr>
      </w:pPr>
      <w:ins w:id="421" w:author="Qasim KHALID" w:date="2020-03-26T17:42:00Z">
        <w:r w:rsidRPr="00563714">
          <w:rPr>
            <w:b/>
            <w:iCs/>
            <w:sz w:val="18"/>
            <w:szCs w:val="18"/>
            <w:rPrChange w:id="422" w:author="Qasim KHALID" w:date="2020-03-26T18:06:00Z">
              <w:rPr>
                <w:b/>
              </w:rPr>
            </w:rPrChange>
          </w:rPr>
          <w:t>Domain Includes:</w:t>
        </w:r>
      </w:ins>
      <w:ins w:id="423" w:author="Qasim KHALID" w:date="2020-03-26T17:48:00Z">
        <w:r w:rsidR="00FE4189" w:rsidRPr="00563714">
          <w:rPr>
            <w:b/>
            <w:iCs/>
            <w:sz w:val="18"/>
            <w:szCs w:val="18"/>
            <w:rPrChange w:id="424" w:author="Qasim KHALID" w:date="2020-03-26T18:06:00Z">
              <w:rPr>
                <w:b/>
              </w:rPr>
            </w:rPrChange>
          </w:rPr>
          <w:t xml:space="preserve"> </w:t>
        </w:r>
        <w:proofErr w:type="spellStart"/>
        <w:proofErr w:type="gramStart"/>
        <w:r w:rsidR="00FE4189" w:rsidRPr="00563714">
          <w:rPr>
            <w:bCs/>
            <w:iCs/>
            <w:sz w:val="18"/>
            <w:szCs w:val="18"/>
            <w:rPrChange w:id="425" w:author="Qasim KHALID" w:date="2020-03-26T18:06:00Z">
              <w:rPr/>
            </w:rPrChange>
          </w:rPr>
          <w:t>foaf:Person</w:t>
        </w:r>
        <w:proofErr w:type="spellEnd"/>
        <w:proofErr w:type="gramEnd"/>
        <w:r w:rsidR="00FE4189" w:rsidRPr="00563714">
          <w:rPr>
            <w:bCs/>
            <w:iCs/>
            <w:sz w:val="18"/>
            <w:szCs w:val="18"/>
            <w:rPrChange w:id="426" w:author="Qasim KHALID" w:date="2020-03-26T18:06:00Z">
              <w:rPr/>
            </w:rPrChange>
          </w:rPr>
          <w:t xml:space="preserve">, </w:t>
        </w:r>
        <w:proofErr w:type="spellStart"/>
        <w:r w:rsidR="00FE4189" w:rsidRPr="00563714">
          <w:rPr>
            <w:bCs/>
            <w:iCs/>
            <w:sz w:val="18"/>
            <w:szCs w:val="18"/>
            <w:rPrChange w:id="427" w:author="Qasim KHALID" w:date="2020-03-26T18:06:00Z">
              <w:rPr/>
            </w:rPrChange>
          </w:rPr>
          <w:t>sbeo:Incident</w:t>
        </w:r>
        <w:proofErr w:type="spellEnd"/>
        <w:r w:rsidR="00FE4189" w:rsidRPr="00563714">
          <w:rPr>
            <w:bCs/>
            <w:iCs/>
            <w:sz w:val="18"/>
            <w:szCs w:val="18"/>
            <w:rPrChange w:id="428" w:author="Qasim KHALID" w:date="2020-03-26T18:06:00Z">
              <w:rPr/>
            </w:rPrChange>
          </w:rPr>
          <w:t xml:space="preserve">, </w:t>
        </w:r>
      </w:ins>
      <w:proofErr w:type="spellStart"/>
      <w:ins w:id="429" w:author="Qasim KHALID" w:date="2020-03-26T17:49:00Z">
        <w:r w:rsidR="00FE4189" w:rsidRPr="00563714">
          <w:rPr>
            <w:bCs/>
            <w:iCs/>
            <w:sz w:val="18"/>
            <w:szCs w:val="18"/>
            <w:rPrChange w:id="430" w:author="Qasim KHALID" w:date="2020-03-26T18:06:00Z">
              <w:rPr/>
            </w:rPrChange>
          </w:rPr>
          <w:t>sbeo:Sensor</w:t>
        </w:r>
      </w:ins>
      <w:proofErr w:type="spellEnd"/>
    </w:p>
    <w:p w14:paraId="7B675E3A" w14:textId="753D15B9" w:rsidR="001872A7" w:rsidRPr="00563714" w:rsidRDefault="001872A7">
      <w:pPr>
        <w:jc w:val="both"/>
        <w:rPr>
          <w:ins w:id="431" w:author="Qasim KHALID" w:date="2020-03-26T17:42:00Z"/>
          <w:b/>
          <w:iCs/>
          <w:sz w:val="18"/>
          <w:szCs w:val="18"/>
          <w:rPrChange w:id="432" w:author="Qasim KHALID" w:date="2020-03-26T18:06:00Z">
            <w:rPr>
              <w:ins w:id="433" w:author="Qasim KHALID" w:date="2020-03-26T17:42:00Z"/>
            </w:rPr>
          </w:rPrChange>
        </w:rPr>
      </w:pPr>
      <w:ins w:id="434" w:author="Qasim KHALID" w:date="2020-03-26T17:42:00Z">
        <w:r w:rsidRPr="00563714">
          <w:rPr>
            <w:b/>
            <w:iCs/>
            <w:sz w:val="18"/>
            <w:szCs w:val="18"/>
            <w:rPrChange w:id="435" w:author="Qasim KHALID" w:date="2020-03-26T18:06:00Z">
              <w:rPr/>
            </w:rPrChange>
          </w:rPr>
          <w:t>Range:</w:t>
        </w:r>
      </w:ins>
      <w:ins w:id="436" w:author="Qasim KHALID" w:date="2020-03-26T17:43:00Z">
        <w:r w:rsidRPr="00563714">
          <w:rPr>
            <w:b/>
            <w:iCs/>
            <w:sz w:val="18"/>
            <w:szCs w:val="18"/>
            <w:rPrChange w:id="437" w:author="Qasim KHALID" w:date="2020-03-26T18:06:00Z">
              <w:rPr/>
            </w:rPrChange>
          </w:rPr>
          <w:t xml:space="preserve"> </w:t>
        </w:r>
        <w:proofErr w:type="spellStart"/>
        <w:proofErr w:type="gramStart"/>
        <w:r w:rsidRPr="00563714">
          <w:rPr>
            <w:bCs/>
            <w:iCs/>
            <w:sz w:val="18"/>
            <w:szCs w:val="18"/>
            <w:rPrChange w:id="438" w:author="Qasim KHALID" w:date="2020-03-26T18:06:00Z">
              <w:rPr/>
            </w:rPrChange>
          </w:rPr>
          <w:t>xsd:long</w:t>
        </w:r>
      </w:ins>
      <w:proofErr w:type="spellEnd"/>
      <w:proofErr w:type="gramEnd"/>
    </w:p>
    <w:p w14:paraId="60AA9563" w14:textId="77777777" w:rsidR="0034439A" w:rsidRPr="000169B2" w:rsidRDefault="0034439A" w:rsidP="0034439A">
      <w:pPr>
        <w:jc w:val="both"/>
        <w:rPr>
          <w:ins w:id="439" w:author="Qasim KHALID" w:date="2020-03-26T20:10:00Z"/>
          <w:b/>
          <w:iCs/>
          <w:sz w:val="18"/>
          <w:szCs w:val="18"/>
        </w:rPr>
      </w:pPr>
      <w:ins w:id="440"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58069C38" w14:textId="45CC9063" w:rsidR="001872A7" w:rsidRDefault="001872A7" w:rsidP="002B6B95">
      <w:pPr>
        <w:jc w:val="both"/>
        <w:rPr>
          <w:ins w:id="441" w:author="Qasim KHALID" w:date="2020-03-26T18:51:00Z"/>
          <w:b/>
          <w:i/>
          <w:iCs/>
        </w:rPr>
      </w:pPr>
    </w:p>
    <w:p w14:paraId="53CBF563" w14:textId="77777777" w:rsidR="00CE5683" w:rsidRDefault="00CE5683">
      <w:pPr>
        <w:jc w:val="both"/>
        <w:rPr>
          <w:ins w:id="442" w:author="Qasim KHALID" w:date="2020-03-26T15:21:00Z"/>
          <w:b/>
          <w:i/>
          <w:iCs/>
        </w:rPr>
      </w:pPr>
    </w:p>
    <w:p w14:paraId="1F92D4EE" w14:textId="26518A64" w:rsidR="00E52AC0" w:rsidRPr="007B6ED6" w:rsidRDefault="00E52AC0">
      <w:pPr>
        <w:pStyle w:val="ListParagraph"/>
        <w:numPr>
          <w:ilvl w:val="0"/>
          <w:numId w:val="6"/>
        </w:numPr>
        <w:jc w:val="both"/>
        <w:rPr>
          <w:ins w:id="443" w:author="Qasim KHALID" w:date="2020-03-26T18:54:00Z"/>
          <w:b/>
          <w:i/>
          <w:iCs/>
          <w:rPrChange w:id="444" w:author="Qasim KHALID" w:date="2020-03-26T19:27:00Z">
            <w:rPr>
              <w:ins w:id="445" w:author="Qasim KHALID" w:date="2020-03-26T18:54:00Z"/>
            </w:rPr>
          </w:rPrChange>
        </w:rPr>
        <w:pPrChange w:id="446" w:author="Qasim KHALID" w:date="2020-03-26T19:27:00Z">
          <w:pPr>
            <w:jc w:val="both"/>
          </w:pPr>
        </w:pPrChange>
      </w:pPr>
      <w:proofErr w:type="spellStart"/>
      <w:proofErr w:type="gramStart"/>
      <w:ins w:id="447" w:author="Qasim KHALID" w:date="2020-03-26T15:21:00Z">
        <w:r w:rsidRPr="007B6ED6">
          <w:rPr>
            <w:b/>
            <w:i/>
            <w:iCs/>
            <w:rPrChange w:id="448" w:author="Qasim KHALID" w:date="2020-03-26T19:27:00Z">
              <w:rPr/>
            </w:rPrChange>
          </w:rPr>
          <w:t>sbeo:nee</w:t>
        </w:r>
      </w:ins>
      <w:ins w:id="449" w:author="Qasim KHALID" w:date="2020-03-26T15:22:00Z">
        <w:r w:rsidRPr="007B6ED6">
          <w:rPr>
            <w:b/>
            <w:i/>
            <w:iCs/>
            <w:rPrChange w:id="450" w:author="Qasim KHALID" w:date="2020-03-26T19:27:00Z">
              <w:rPr/>
            </w:rPrChange>
          </w:rPr>
          <w:t>dsSupervision</w:t>
        </w:r>
      </w:ins>
      <w:proofErr w:type="spellEnd"/>
      <w:proofErr w:type="gramEnd"/>
    </w:p>
    <w:p w14:paraId="2136E54A" w14:textId="13CB3DDA" w:rsidR="00CE5683" w:rsidRPr="00CE5683" w:rsidRDefault="00CE5683">
      <w:pPr>
        <w:ind w:left="360"/>
        <w:jc w:val="both"/>
        <w:rPr>
          <w:ins w:id="451" w:author="Qasim KHALID" w:date="2020-03-26T15:22:00Z"/>
        </w:rPr>
        <w:pPrChange w:id="452" w:author="Qasim KHALID" w:date="2020-03-26T20:00:00Z">
          <w:pPr>
            <w:jc w:val="both"/>
          </w:pPr>
        </w:pPrChange>
      </w:pPr>
      <w:ins w:id="453" w:author="Qasim KHALID" w:date="2020-03-26T18:54:00Z">
        <w:r w:rsidRPr="00CE5683">
          <w:rPr>
            <w:bCs/>
          </w:rPr>
          <w:t>This property is used to mention either a person needs supervision or not.</w:t>
        </w:r>
        <w:r>
          <w:rPr>
            <w:bCs/>
          </w:rPr>
          <w:t xml:space="preserve"> </w:t>
        </w:r>
      </w:ins>
      <w:ins w:id="454" w:author="Qasim KHALID" w:date="2020-03-26T18:55:00Z">
        <w:r>
          <w:t xml:space="preserve">As its value is in Boolean, therefore, the true means that a person </w:t>
        </w:r>
      </w:ins>
      <w:ins w:id="455" w:author="Qasim KHALID" w:date="2020-03-26T18:56:00Z">
        <w:r>
          <w:t>needs the supervision</w:t>
        </w:r>
      </w:ins>
      <w:ins w:id="456" w:author="Qasim KHALID" w:date="2020-03-26T18:55:00Z">
        <w:r>
          <w:t xml:space="preserve"> whereas a false means (s)he </w:t>
        </w:r>
      </w:ins>
      <w:ins w:id="457" w:author="Qasim KHALID" w:date="2020-03-26T18:56:00Z">
        <w:r>
          <w:t>does</w:t>
        </w:r>
      </w:ins>
      <w:ins w:id="458" w:author="Qasim KHALID" w:date="2020-03-26T18:55:00Z">
        <w:r>
          <w:t xml:space="preserve"> not. </w:t>
        </w:r>
      </w:ins>
    </w:p>
    <w:p w14:paraId="02B96CD8" w14:textId="4796C657" w:rsidR="00E52AC0" w:rsidRDefault="00E52AC0">
      <w:pPr>
        <w:jc w:val="both"/>
        <w:rPr>
          <w:ins w:id="459" w:author="Qasim KHALID" w:date="2020-03-26T17:42:00Z"/>
          <w:b/>
          <w:i/>
          <w:iCs/>
        </w:rPr>
      </w:pPr>
    </w:p>
    <w:p w14:paraId="0945A56B" w14:textId="560D75AE" w:rsidR="001872A7" w:rsidRPr="00563714" w:rsidRDefault="001872A7">
      <w:pPr>
        <w:jc w:val="both"/>
        <w:rPr>
          <w:ins w:id="460" w:author="Qasim KHALID" w:date="2020-03-26T17:42:00Z"/>
          <w:b/>
          <w:iCs/>
          <w:sz w:val="18"/>
          <w:szCs w:val="18"/>
          <w:rPrChange w:id="461" w:author="Qasim KHALID" w:date="2020-03-26T18:06:00Z">
            <w:rPr>
              <w:ins w:id="462" w:author="Qasim KHALID" w:date="2020-03-26T17:42:00Z"/>
            </w:rPr>
          </w:rPrChange>
        </w:rPr>
      </w:pPr>
      <w:ins w:id="463" w:author="Qasim KHALID" w:date="2020-03-26T17:42:00Z">
        <w:r w:rsidRPr="00563714">
          <w:rPr>
            <w:b/>
            <w:iCs/>
            <w:sz w:val="18"/>
            <w:szCs w:val="18"/>
            <w:rPrChange w:id="464" w:author="Qasim KHALID" w:date="2020-03-26T18:06:00Z">
              <w:rPr/>
            </w:rPrChange>
          </w:rPr>
          <w:t>Domain Includes:</w:t>
        </w:r>
      </w:ins>
      <w:ins w:id="465" w:author="Qasim KHALID" w:date="2020-03-26T17:49:00Z">
        <w:r w:rsidR="00FE4189" w:rsidRPr="00563714">
          <w:rPr>
            <w:b/>
            <w:iCs/>
            <w:sz w:val="18"/>
            <w:szCs w:val="18"/>
            <w:rPrChange w:id="466" w:author="Qasim KHALID" w:date="2020-03-26T18:06:00Z">
              <w:rPr/>
            </w:rPrChange>
          </w:rPr>
          <w:t xml:space="preserve"> </w:t>
        </w:r>
        <w:proofErr w:type="spellStart"/>
        <w:proofErr w:type="gramStart"/>
        <w:r w:rsidR="00FE4189" w:rsidRPr="00563714">
          <w:rPr>
            <w:bCs/>
            <w:iCs/>
            <w:sz w:val="18"/>
            <w:szCs w:val="18"/>
            <w:rPrChange w:id="467" w:author="Qasim KHALID" w:date="2020-03-26T18:06:00Z">
              <w:rPr>
                <w:bCs/>
              </w:rPr>
            </w:rPrChange>
          </w:rPr>
          <w:t>foaf:Person</w:t>
        </w:r>
      </w:ins>
      <w:proofErr w:type="spellEnd"/>
      <w:proofErr w:type="gramEnd"/>
    </w:p>
    <w:p w14:paraId="4FE7BC08" w14:textId="73FB6A4C" w:rsidR="001872A7" w:rsidRPr="00563714" w:rsidRDefault="001872A7">
      <w:pPr>
        <w:jc w:val="both"/>
        <w:rPr>
          <w:ins w:id="468" w:author="Qasim KHALID" w:date="2020-03-26T17:42:00Z"/>
          <w:b/>
          <w:iCs/>
          <w:sz w:val="18"/>
          <w:szCs w:val="18"/>
          <w:rPrChange w:id="469" w:author="Qasim KHALID" w:date="2020-03-26T18:06:00Z">
            <w:rPr>
              <w:ins w:id="470" w:author="Qasim KHALID" w:date="2020-03-26T17:42:00Z"/>
              <w:b/>
            </w:rPr>
          </w:rPrChange>
        </w:rPr>
      </w:pPr>
      <w:ins w:id="471" w:author="Qasim KHALID" w:date="2020-03-26T17:42:00Z">
        <w:r w:rsidRPr="00563714">
          <w:rPr>
            <w:b/>
            <w:iCs/>
            <w:sz w:val="18"/>
            <w:szCs w:val="18"/>
            <w:rPrChange w:id="472" w:author="Qasim KHALID" w:date="2020-03-26T18:06:00Z">
              <w:rPr>
                <w:b/>
              </w:rPr>
            </w:rPrChange>
          </w:rPr>
          <w:t>Range:</w:t>
        </w:r>
      </w:ins>
      <w:ins w:id="473" w:author="Qasim KHALID" w:date="2020-03-26T17:43:00Z">
        <w:r w:rsidRPr="00563714">
          <w:rPr>
            <w:b/>
            <w:iCs/>
            <w:sz w:val="18"/>
            <w:szCs w:val="18"/>
            <w:rPrChange w:id="474" w:author="Qasim KHALID" w:date="2020-03-26T18:06:00Z">
              <w:rPr>
                <w:b/>
              </w:rPr>
            </w:rPrChange>
          </w:rPr>
          <w:t xml:space="preserve"> </w:t>
        </w:r>
        <w:proofErr w:type="spellStart"/>
        <w:proofErr w:type="gramStart"/>
        <w:r w:rsidRPr="00563714">
          <w:rPr>
            <w:bCs/>
            <w:iCs/>
            <w:sz w:val="18"/>
            <w:szCs w:val="18"/>
            <w:rPrChange w:id="475" w:author="Qasim KHALID" w:date="2020-03-26T18:06:00Z">
              <w:rPr/>
            </w:rPrChange>
          </w:rPr>
          <w:t>xsd:boolean</w:t>
        </w:r>
      </w:ins>
      <w:proofErr w:type="spellEnd"/>
      <w:proofErr w:type="gramEnd"/>
    </w:p>
    <w:p w14:paraId="18B486F8" w14:textId="77777777" w:rsidR="0034439A" w:rsidRPr="000169B2" w:rsidRDefault="0034439A" w:rsidP="0034439A">
      <w:pPr>
        <w:jc w:val="both"/>
        <w:rPr>
          <w:ins w:id="476" w:author="Qasim KHALID" w:date="2020-03-26T20:10:00Z"/>
          <w:b/>
          <w:iCs/>
          <w:sz w:val="18"/>
          <w:szCs w:val="18"/>
        </w:rPr>
      </w:pPr>
      <w:ins w:id="477"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7E43C767" w14:textId="5291C57C" w:rsidR="001872A7" w:rsidRDefault="001872A7" w:rsidP="002B6B95">
      <w:pPr>
        <w:jc w:val="both"/>
        <w:rPr>
          <w:ins w:id="478" w:author="Qasim KHALID" w:date="2020-03-26T18:51:00Z"/>
          <w:b/>
          <w:i/>
          <w:iCs/>
        </w:rPr>
      </w:pPr>
    </w:p>
    <w:p w14:paraId="3D51FCD0" w14:textId="77777777" w:rsidR="00CE5683" w:rsidRDefault="00CE5683">
      <w:pPr>
        <w:jc w:val="both"/>
        <w:rPr>
          <w:ins w:id="479" w:author="Qasim KHALID" w:date="2020-03-26T15:22:00Z"/>
          <w:b/>
          <w:i/>
          <w:iCs/>
        </w:rPr>
      </w:pPr>
    </w:p>
    <w:p w14:paraId="2F015DA4" w14:textId="39836DD1" w:rsidR="00E52AC0" w:rsidRPr="007B6ED6" w:rsidRDefault="00E52AC0">
      <w:pPr>
        <w:pStyle w:val="ListParagraph"/>
        <w:numPr>
          <w:ilvl w:val="0"/>
          <w:numId w:val="6"/>
        </w:numPr>
        <w:jc w:val="both"/>
        <w:rPr>
          <w:ins w:id="480" w:author="Qasim KHALID" w:date="2020-03-26T18:13:00Z"/>
          <w:b/>
          <w:i/>
          <w:iCs/>
          <w:rPrChange w:id="481" w:author="Qasim KHALID" w:date="2020-03-26T19:27:00Z">
            <w:rPr>
              <w:ins w:id="482" w:author="Qasim KHALID" w:date="2020-03-26T18:13:00Z"/>
            </w:rPr>
          </w:rPrChange>
        </w:rPr>
        <w:pPrChange w:id="483" w:author="Qasim KHALID" w:date="2020-03-26T19:27:00Z">
          <w:pPr>
            <w:jc w:val="both"/>
          </w:pPr>
        </w:pPrChange>
      </w:pPr>
      <w:proofErr w:type="spellStart"/>
      <w:proofErr w:type="gramStart"/>
      <w:ins w:id="484" w:author="Qasim KHALID" w:date="2020-03-26T15:22:00Z">
        <w:r w:rsidRPr="007B6ED6">
          <w:rPr>
            <w:b/>
            <w:i/>
            <w:iCs/>
            <w:rPrChange w:id="485" w:author="Qasim KHALID" w:date="2020-03-26T19:27:00Z">
              <w:rPr/>
            </w:rPrChange>
          </w:rPr>
          <w:t>sbeo:evacuationStatus</w:t>
        </w:r>
      </w:ins>
      <w:proofErr w:type="spellEnd"/>
      <w:proofErr w:type="gramEnd"/>
    </w:p>
    <w:p w14:paraId="4098EF8C" w14:textId="2C979232" w:rsidR="002B6B95" w:rsidRDefault="002B6B95">
      <w:pPr>
        <w:ind w:left="360"/>
        <w:jc w:val="both"/>
        <w:rPr>
          <w:ins w:id="486" w:author="Qasim KHALID" w:date="2020-03-26T18:17:00Z"/>
        </w:rPr>
        <w:pPrChange w:id="487" w:author="Qasim KHALID" w:date="2020-03-26T20:01:00Z">
          <w:pPr>
            <w:jc w:val="both"/>
          </w:pPr>
        </w:pPrChange>
      </w:pPr>
      <w:ins w:id="488" w:author="Qasim KHALID" w:date="2020-03-26T18:13:00Z">
        <w:r>
          <w:t xml:space="preserve">It represents </w:t>
        </w:r>
      </w:ins>
      <w:moveToRangeStart w:id="489" w:author="Qasim KHALID" w:date="2020-03-26T18:13:00Z" w:name="move36138838"/>
      <w:moveTo w:id="490" w:author="Qasim KHALID" w:date="2020-03-26T18:13:00Z">
        <w:del w:id="491" w:author="Qasim KHALID" w:date="2020-03-26T18:13:00Z">
          <w:r w:rsidDel="002B6B95">
            <w:delText xml:space="preserve">This property is used to represent </w:delText>
          </w:r>
        </w:del>
        <w:r>
          <w:t>the</w:t>
        </w:r>
        <w:del w:id="492" w:author="Qasim KHALID" w:date="2020-03-26T18:14:00Z">
          <w:r w:rsidDel="002B6B95">
            <w:delText xml:space="preserve"> evacuation</w:delText>
          </w:r>
        </w:del>
        <w:r>
          <w:t xml:space="preserve"> status </w:t>
        </w:r>
      </w:moveTo>
      <w:ins w:id="493" w:author="Qasim KHALID" w:date="2020-03-26T18:24:00Z">
        <w:r w:rsidR="00EE55D9">
          <w:t>of evacuation of each person</w:t>
        </w:r>
      </w:ins>
      <w:moveTo w:id="494" w:author="Qasim KHALID" w:date="2020-03-26T18:13:00Z">
        <w:del w:id="495" w:author="Qasim KHALID" w:date="2020-03-26T18:23:00Z">
          <w:r w:rsidDel="00EE55D9">
            <w:delText>of</w:delText>
          </w:r>
        </w:del>
        <w:del w:id="496" w:author="Qasim KHALID" w:date="2020-03-26T18:24:00Z">
          <w:r w:rsidDel="00EE55D9">
            <w:delText xml:space="preserve"> </w:delText>
          </w:r>
        </w:del>
        <w:del w:id="497" w:author="Qasim KHALID" w:date="2020-03-26T18:14:00Z">
          <w:r w:rsidDel="002B6B95">
            <w:delText xml:space="preserve">a </w:delText>
          </w:r>
        </w:del>
        <w:del w:id="498" w:author="Qasim KHALID" w:date="2020-03-26T18:24:00Z">
          <w:r w:rsidDel="00EE55D9">
            <w:delText>person</w:delText>
          </w:r>
        </w:del>
      </w:moveTo>
      <w:ins w:id="499" w:author="Qasim KHALID" w:date="2020-03-26T18:14:00Z">
        <w:r>
          <w:t xml:space="preserve">. </w:t>
        </w:r>
      </w:ins>
      <w:ins w:id="500" w:author="Qasim KHALID" w:date="2020-03-26T18:35:00Z">
        <w:r w:rsidR="000376AA">
          <w:t>This prop</w:t>
        </w:r>
      </w:ins>
      <w:ins w:id="501" w:author="Qasim KHALID" w:date="2020-03-27T19:28:00Z">
        <w:r w:rsidR="0044764F">
          <w:t>e</w:t>
        </w:r>
      </w:ins>
      <w:ins w:id="502" w:author="Qasim KHALID" w:date="2020-03-26T18:35:00Z">
        <w:r w:rsidR="000376AA">
          <w:t xml:space="preserve">rty is specially used for evacuation purposes. </w:t>
        </w:r>
      </w:ins>
      <w:ins w:id="503" w:author="Qasim KHALID" w:date="2020-03-26T18:18:00Z">
        <w:r>
          <w:t xml:space="preserve">Its value can be </w:t>
        </w:r>
      </w:ins>
      <w:ins w:id="504" w:author="Qasim KHALID" w:date="2020-03-26T18:19:00Z">
        <w:r>
          <w:t xml:space="preserve">either </w:t>
        </w:r>
      </w:ins>
      <w:ins w:id="505" w:author="Qasim KHALID" w:date="2020-03-26T18:25:00Z">
        <w:r w:rsidR="00EE55D9">
          <w:t xml:space="preserve">‘not started’ or ‘in progress’ or </w:t>
        </w:r>
      </w:ins>
      <w:ins w:id="506" w:author="Qasim KHALID" w:date="2020-03-26T18:19:00Z">
        <w:r>
          <w:t>‘complete</w:t>
        </w:r>
      </w:ins>
      <w:ins w:id="507" w:author="Qasim KHALID" w:date="2020-03-26T18:24:00Z">
        <w:r w:rsidR="00EE55D9">
          <w:t>d</w:t>
        </w:r>
      </w:ins>
      <w:ins w:id="508" w:author="Qasim KHALID" w:date="2020-03-26T18:19:00Z">
        <w:r>
          <w:t>’</w:t>
        </w:r>
      </w:ins>
      <w:ins w:id="509" w:author="Qasim KHALID" w:date="2020-03-26T18:25:00Z">
        <w:r w:rsidR="00EE55D9">
          <w:t>.</w:t>
        </w:r>
      </w:ins>
      <w:ins w:id="510" w:author="Qasim KHALID" w:date="2020-03-26T18:28:00Z">
        <w:r w:rsidR="00EE55D9">
          <w:t xml:space="preserve"> </w:t>
        </w:r>
      </w:ins>
      <w:ins w:id="511" w:author="Qasim KHALID" w:date="2020-03-26T18:29:00Z">
        <w:r w:rsidR="00EE55D9">
          <w:t xml:space="preserve">The value remains ‘not started’ </w:t>
        </w:r>
      </w:ins>
      <w:ins w:id="512" w:author="Qasim KHALID" w:date="2020-03-26T18:30:00Z">
        <w:r w:rsidR="00EE55D9">
          <w:t>in two cases. The first case</w:t>
        </w:r>
      </w:ins>
      <w:ins w:id="513" w:author="Qasim KHALID" w:date="2020-03-26T18:31:00Z">
        <w:r w:rsidR="00EE55D9">
          <w:t>, when there is no hazard and emergency evacuation has been started. The second case, when a hazard is detected and the e</w:t>
        </w:r>
      </w:ins>
      <w:ins w:id="514" w:author="Qasim KHALID" w:date="2020-03-26T18:32:00Z">
        <w:r w:rsidR="00EE55D9">
          <w:t xml:space="preserve">mergency evacuation has not been started by person; </w:t>
        </w:r>
        <w:r w:rsidR="000376AA">
          <w:t xml:space="preserve">both intentionally and unintentionally. The value </w:t>
        </w:r>
      </w:ins>
      <w:ins w:id="515" w:author="Qasim KHALID" w:date="2020-03-26T18:33:00Z">
        <w:r w:rsidR="000376AA">
          <w:t>of this property</w:t>
        </w:r>
      </w:ins>
      <w:ins w:id="516" w:author="Qasim KHALID" w:date="2020-03-26T18:32:00Z">
        <w:r w:rsidR="000376AA">
          <w:t xml:space="preserve"> </w:t>
        </w:r>
      </w:ins>
      <w:ins w:id="517" w:author="Qasim KHALID" w:date="2020-03-26T18:33:00Z">
        <w:r w:rsidR="000376AA">
          <w:t>becomes ‘in prog</w:t>
        </w:r>
      </w:ins>
      <w:ins w:id="518" w:author="Qasim KHALID" w:date="2020-03-27T19:28:00Z">
        <w:r w:rsidR="0044764F">
          <w:t>r</w:t>
        </w:r>
      </w:ins>
      <w:ins w:id="519" w:author="Qasim KHALID" w:date="2020-03-26T18:33:00Z">
        <w:r w:rsidR="000376AA">
          <w:t xml:space="preserve">ess’ </w:t>
        </w:r>
      </w:ins>
      <w:ins w:id="520" w:author="Qasim KHALID" w:date="2020-03-26T18:34:00Z">
        <w:r w:rsidR="000376AA">
          <w:t>when</w:t>
        </w:r>
      </w:ins>
      <w:ins w:id="521" w:author="Qasim KHALID" w:date="2020-03-26T18:33:00Z">
        <w:r w:rsidR="000376AA">
          <w:t xml:space="preserve"> a person starts </w:t>
        </w:r>
      </w:ins>
      <w:ins w:id="522" w:author="Qasim KHALID" w:date="2020-03-26T18:34:00Z">
        <w:r w:rsidR="000376AA">
          <w:t>to move from one’s in</w:t>
        </w:r>
      </w:ins>
      <w:ins w:id="523" w:author="Qasim KHALID" w:date="2020-03-27T19:28:00Z">
        <w:r w:rsidR="0044764F">
          <w:t>i</w:t>
        </w:r>
      </w:ins>
      <w:ins w:id="524" w:author="Qasim KHALID" w:date="2020-03-26T18:34:00Z">
        <w:r w:rsidR="000376AA">
          <w:t>tial position</w:t>
        </w:r>
      </w:ins>
      <w:ins w:id="525" w:author="Qasim KHALID" w:date="2020-03-26T18:33:00Z">
        <w:r w:rsidR="000376AA">
          <w:t xml:space="preserve"> </w:t>
        </w:r>
      </w:ins>
      <w:ins w:id="526" w:author="Qasim KHALID" w:date="2020-03-26T18:34:00Z">
        <w:r w:rsidR="000376AA">
          <w:t xml:space="preserve">and remains as it is until one </w:t>
        </w:r>
      </w:ins>
      <w:ins w:id="527" w:author="Qasim KHALID" w:date="2020-03-26T18:35:00Z">
        <w:r w:rsidR="000376AA">
          <w:t>has not arrived its assigned exit. Once a person arrives</w:t>
        </w:r>
      </w:ins>
      <w:ins w:id="528" w:author="Qasim KHALID" w:date="2020-03-26T18:36:00Z">
        <w:r w:rsidR="000376AA">
          <w:t xml:space="preserve"> the exit, the evacuation status changes to ‘completed’, that represents the evacuation process has been finish</w:t>
        </w:r>
      </w:ins>
      <w:ins w:id="529" w:author="Qasim KHALID" w:date="2020-03-26T18:37:00Z">
        <w:r w:rsidR="000376AA">
          <w:t xml:space="preserve">ed for that specific person. </w:t>
        </w:r>
      </w:ins>
    </w:p>
    <w:p w14:paraId="0A139275" w14:textId="0A13C56F" w:rsidR="002B6B95" w:rsidDel="00EE55D9" w:rsidRDefault="002B6B95" w:rsidP="002B6B95">
      <w:pPr>
        <w:jc w:val="both"/>
        <w:rPr>
          <w:del w:id="530" w:author="Qasim KHALID" w:date="2020-03-26T18:25:00Z"/>
          <w:moveTo w:id="531" w:author="Qasim KHALID" w:date="2020-03-26T18:13:00Z"/>
        </w:rPr>
      </w:pPr>
      <w:moveTo w:id="532" w:author="Qasim KHALID" w:date="2020-03-26T18:13:00Z">
        <w:del w:id="533" w:author="Qasim KHALID" w:date="2020-03-26T18:14:00Z">
          <w:r w:rsidDel="002B6B95">
            <w:delText xml:space="preserve"> that either (s)he</w:delText>
          </w:r>
        </w:del>
        <w:del w:id="534" w:author="Qasim KHALID" w:date="2020-03-26T18:25:00Z">
          <w:r w:rsidDel="00EE55D9">
            <w:delText xml:space="preserve"> has evacuated safely or not. Its value is a string. </w:delText>
          </w:r>
        </w:del>
        <w:del w:id="535" w:author="Qasim KHALID" w:date="2020-03-26T18:15:00Z">
          <w:r w:rsidDel="002B6B95">
            <w:delText xml:space="preserve">The value in the string can be either, ‘not started’, or ‘in progress’, or ‘completed’.  </w:delText>
          </w:r>
        </w:del>
      </w:moveTo>
    </w:p>
    <w:moveToRangeEnd w:id="489"/>
    <w:p w14:paraId="2D47B6BF" w14:textId="082567A9" w:rsidR="00E52AC0" w:rsidRDefault="00E52AC0">
      <w:pPr>
        <w:jc w:val="both"/>
        <w:rPr>
          <w:ins w:id="536" w:author="Qasim KHALID" w:date="2020-03-26T17:42:00Z"/>
          <w:b/>
          <w:i/>
          <w:iCs/>
        </w:rPr>
      </w:pPr>
    </w:p>
    <w:p w14:paraId="77E98E14" w14:textId="0BABAAE1" w:rsidR="001872A7" w:rsidRPr="00563714" w:rsidRDefault="001872A7">
      <w:pPr>
        <w:jc w:val="both"/>
        <w:rPr>
          <w:ins w:id="537" w:author="Qasim KHALID" w:date="2020-03-26T17:42:00Z"/>
          <w:b/>
          <w:iCs/>
          <w:sz w:val="18"/>
          <w:szCs w:val="18"/>
          <w:rPrChange w:id="538" w:author="Qasim KHALID" w:date="2020-03-26T18:06:00Z">
            <w:rPr>
              <w:ins w:id="539" w:author="Qasim KHALID" w:date="2020-03-26T17:42:00Z"/>
            </w:rPr>
          </w:rPrChange>
        </w:rPr>
      </w:pPr>
      <w:ins w:id="540" w:author="Qasim KHALID" w:date="2020-03-26T17:42:00Z">
        <w:r w:rsidRPr="00563714">
          <w:rPr>
            <w:b/>
            <w:iCs/>
            <w:sz w:val="18"/>
            <w:szCs w:val="18"/>
            <w:rPrChange w:id="541" w:author="Qasim KHALID" w:date="2020-03-26T18:06:00Z">
              <w:rPr/>
            </w:rPrChange>
          </w:rPr>
          <w:t>Domain Includes:</w:t>
        </w:r>
      </w:ins>
      <w:ins w:id="542" w:author="Qasim KHALID" w:date="2020-03-26T17:49:00Z">
        <w:r w:rsidR="00FE4189" w:rsidRPr="00563714">
          <w:rPr>
            <w:b/>
            <w:iCs/>
            <w:sz w:val="18"/>
            <w:szCs w:val="18"/>
            <w:rPrChange w:id="543" w:author="Qasim KHALID" w:date="2020-03-26T18:06:00Z">
              <w:rPr/>
            </w:rPrChange>
          </w:rPr>
          <w:t xml:space="preserve"> </w:t>
        </w:r>
        <w:proofErr w:type="spellStart"/>
        <w:proofErr w:type="gramStart"/>
        <w:r w:rsidR="00FE4189" w:rsidRPr="00563714">
          <w:rPr>
            <w:bCs/>
            <w:iCs/>
            <w:sz w:val="18"/>
            <w:szCs w:val="18"/>
            <w:rPrChange w:id="544" w:author="Qasim KHALID" w:date="2020-03-26T18:06:00Z">
              <w:rPr>
                <w:bCs/>
              </w:rPr>
            </w:rPrChange>
          </w:rPr>
          <w:t>foaf:Person</w:t>
        </w:r>
      </w:ins>
      <w:proofErr w:type="spellEnd"/>
      <w:proofErr w:type="gramEnd"/>
    </w:p>
    <w:p w14:paraId="55FC87AE" w14:textId="59D1BD43" w:rsidR="001872A7" w:rsidRPr="00563714" w:rsidRDefault="001872A7">
      <w:pPr>
        <w:jc w:val="both"/>
        <w:rPr>
          <w:ins w:id="545" w:author="Qasim KHALID" w:date="2020-03-26T17:42:00Z"/>
          <w:b/>
          <w:iCs/>
          <w:sz w:val="18"/>
          <w:szCs w:val="18"/>
          <w:rPrChange w:id="546" w:author="Qasim KHALID" w:date="2020-03-26T18:06:00Z">
            <w:rPr>
              <w:ins w:id="547" w:author="Qasim KHALID" w:date="2020-03-26T17:42:00Z"/>
              <w:b/>
            </w:rPr>
          </w:rPrChange>
        </w:rPr>
      </w:pPr>
      <w:ins w:id="548" w:author="Qasim KHALID" w:date="2020-03-26T17:42:00Z">
        <w:r w:rsidRPr="00563714">
          <w:rPr>
            <w:b/>
            <w:iCs/>
            <w:sz w:val="18"/>
            <w:szCs w:val="18"/>
            <w:rPrChange w:id="549" w:author="Qasim KHALID" w:date="2020-03-26T18:06:00Z">
              <w:rPr>
                <w:b/>
              </w:rPr>
            </w:rPrChange>
          </w:rPr>
          <w:t>Range:</w:t>
        </w:r>
      </w:ins>
      <w:ins w:id="550" w:author="Qasim KHALID" w:date="2020-03-26T17:43:00Z">
        <w:r w:rsidRPr="00563714">
          <w:rPr>
            <w:b/>
            <w:iCs/>
            <w:sz w:val="18"/>
            <w:szCs w:val="18"/>
            <w:rPrChange w:id="551" w:author="Qasim KHALID" w:date="2020-03-26T18:06:00Z">
              <w:rPr>
                <w:b/>
              </w:rPr>
            </w:rPrChange>
          </w:rPr>
          <w:t xml:space="preserve"> </w:t>
        </w:r>
        <w:proofErr w:type="spellStart"/>
        <w:proofErr w:type="gramStart"/>
        <w:r w:rsidRPr="00563714">
          <w:rPr>
            <w:bCs/>
            <w:iCs/>
            <w:sz w:val="18"/>
            <w:szCs w:val="18"/>
            <w:rPrChange w:id="552" w:author="Qasim KHALID" w:date="2020-03-26T18:06:00Z">
              <w:rPr/>
            </w:rPrChange>
          </w:rPr>
          <w:t>xsd:string</w:t>
        </w:r>
      </w:ins>
      <w:proofErr w:type="spellEnd"/>
      <w:proofErr w:type="gramEnd"/>
    </w:p>
    <w:p w14:paraId="025F2FAC" w14:textId="77777777" w:rsidR="0034439A" w:rsidRPr="000169B2" w:rsidRDefault="0034439A" w:rsidP="0034439A">
      <w:pPr>
        <w:jc w:val="both"/>
        <w:rPr>
          <w:ins w:id="553" w:author="Qasim KHALID" w:date="2020-03-26T20:10:00Z"/>
          <w:b/>
          <w:iCs/>
          <w:sz w:val="18"/>
          <w:szCs w:val="18"/>
        </w:rPr>
      </w:pPr>
      <w:ins w:id="554"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1E066F53" w14:textId="7C14ECAA" w:rsidR="001872A7" w:rsidRDefault="001872A7" w:rsidP="002B6B95">
      <w:pPr>
        <w:jc w:val="both"/>
        <w:rPr>
          <w:ins w:id="555" w:author="Qasim KHALID" w:date="2020-03-26T18:40:00Z"/>
          <w:b/>
          <w:i/>
          <w:iCs/>
        </w:rPr>
      </w:pPr>
    </w:p>
    <w:p w14:paraId="49C82121" w14:textId="77777777" w:rsidR="000376AA" w:rsidRDefault="000376AA">
      <w:pPr>
        <w:jc w:val="both"/>
        <w:rPr>
          <w:ins w:id="556" w:author="Qasim KHALID" w:date="2020-03-26T15:22:00Z"/>
          <w:b/>
          <w:i/>
          <w:iCs/>
        </w:rPr>
      </w:pPr>
    </w:p>
    <w:p w14:paraId="73A4F0D9" w14:textId="1CF8D8CB" w:rsidR="00E52AC0" w:rsidRPr="007B6ED6" w:rsidRDefault="00E52AC0">
      <w:pPr>
        <w:pStyle w:val="ListParagraph"/>
        <w:numPr>
          <w:ilvl w:val="0"/>
          <w:numId w:val="6"/>
        </w:numPr>
        <w:jc w:val="both"/>
        <w:rPr>
          <w:ins w:id="557" w:author="Qasim KHALID" w:date="2020-03-26T15:22:00Z"/>
          <w:b/>
          <w:i/>
          <w:iCs/>
          <w:rPrChange w:id="558" w:author="Qasim KHALID" w:date="2020-03-26T19:27:00Z">
            <w:rPr>
              <w:ins w:id="559" w:author="Qasim KHALID" w:date="2020-03-26T15:22:00Z"/>
            </w:rPr>
          </w:rPrChange>
        </w:rPr>
        <w:pPrChange w:id="560" w:author="Qasim KHALID" w:date="2020-03-26T19:27:00Z">
          <w:pPr>
            <w:jc w:val="both"/>
          </w:pPr>
        </w:pPrChange>
      </w:pPr>
      <w:proofErr w:type="spellStart"/>
      <w:proofErr w:type="gramStart"/>
      <w:ins w:id="561" w:author="Qasim KHALID" w:date="2020-03-26T15:22:00Z">
        <w:r w:rsidRPr="007B6ED6">
          <w:rPr>
            <w:b/>
            <w:i/>
            <w:iCs/>
            <w:rPrChange w:id="562" w:author="Qasim KHALID" w:date="2020-03-26T19:27:00Z">
              <w:rPr/>
            </w:rPrChange>
          </w:rPr>
          <w:t>sbeo:familiarityWithBuilding</w:t>
        </w:r>
        <w:proofErr w:type="spellEnd"/>
        <w:proofErr w:type="gramEnd"/>
      </w:ins>
    </w:p>
    <w:p w14:paraId="419405E3" w14:textId="36EFBFAE" w:rsidR="000376AA" w:rsidRDefault="000376AA">
      <w:pPr>
        <w:ind w:left="360"/>
        <w:jc w:val="both"/>
        <w:rPr>
          <w:ins w:id="563" w:author="Qasim KHALID" w:date="2020-03-26T18:39:00Z"/>
        </w:rPr>
        <w:pPrChange w:id="564" w:author="Qasim KHALID" w:date="2020-03-26T20:01:00Z">
          <w:pPr>
            <w:jc w:val="both"/>
          </w:pPr>
        </w:pPrChange>
      </w:pPr>
      <w:ins w:id="565" w:author="Qasim KHALID" w:date="2020-03-26T18:38:00Z">
        <w:r>
          <w:t xml:space="preserve">It represents whether a person </w:t>
        </w:r>
      </w:ins>
      <w:ins w:id="566" w:author="Qasim KHALID" w:date="2020-03-26T18:58:00Z">
        <w:r w:rsidR="00CE5683">
          <w:t>has some level of</w:t>
        </w:r>
      </w:ins>
      <w:ins w:id="567" w:author="Qasim KHALID" w:date="2020-03-26T18:38:00Z">
        <w:r>
          <w:t xml:space="preserve"> familiar</w:t>
        </w:r>
      </w:ins>
      <w:ins w:id="568" w:author="Qasim KHALID" w:date="2020-03-26T18:58:00Z">
        <w:r w:rsidR="00CE5683">
          <w:t>ity</w:t>
        </w:r>
      </w:ins>
      <w:ins w:id="569" w:author="Qasim KHALID" w:date="2020-03-26T18:38:00Z">
        <w:r>
          <w:t xml:space="preserve"> with the building geometry</w:t>
        </w:r>
      </w:ins>
      <w:ins w:id="570" w:author="Qasim KHALID" w:date="2020-03-26T18:58:00Z">
        <w:r w:rsidR="00CE5683">
          <w:t xml:space="preserve"> or not</w:t>
        </w:r>
      </w:ins>
      <w:ins w:id="571" w:author="Qasim KHALID" w:date="2020-03-26T18:38:00Z">
        <w:r>
          <w:t xml:space="preserve">. </w:t>
        </w:r>
      </w:ins>
      <w:ins w:id="572" w:author="Qasim KHALID" w:date="2020-03-26T18:39:00Z">
        <w:r>
          <w:t>As its value is in Boolean, therefore, the</w:t>
        </w:r>
      </w:ins>
      <w:ins w:id="573" w:author="Qasim KHALID" w:date="2020-03-26T18:38:00Z">
        <w:r>
          <w:t xml:space="preserve"> true </w:t>
        </w:r>
      </w:ins>
      <w:ins w:id="574" w:author="Qasim KHALID" w:date="2020-03-26T18:39:00Z">
        <w:r>
          <w:t>means</w:t>
        </w:r>
      </w:ins>
      <w:ins w:id="575" w:author="Qasim KHALID" w:date="2020-03-26T18:38:00Z">
        <w:r>
          <w:t xml:space="preserve"> that a person is familiar with the building whereas a false </w:t>
        </w:r>
      </w:ins>
      <w:ins w:id="576" w:author="Qasim KHALID" w:date="2020-03-26T18:39:00Z">
        <w:r>
          <w:t>means</w:t>
        </w:r>
      </w:ins>
      <w:ins w:id="577" w:author="Qasim KHALID" w:date="2020-03-26T18:38:00Z">
        <w:r>
          <w:t xml:space="preserve"> (s)he is not.  </w:t>
        </w:r>
      </w:ins>
    </w:p>
    <w:p w14:paraId="69129A38" w14:textId="77777777" w:rsidR="000376AA" w:rsidRPr="000376AA" w:rsidRDefault="000376AA">
      <w:pPr>
        <w:jc w:val="both"/>
        <w:rPr>
          <w:ins w:id="578" w:author="Qasim KHALID" w:date="2020-03-26T17:42:00Z"/>
          <w:rPrChange w:id="579" w:author="Qasim KHALID" w:date="2020-03-26T18:39:00Z">
            <w:rPr>
              <w:ins w:id="580" w:author="Qasim KHALID" w:date="2020-03-26T17:42:00Z"/>
              <w:b/>
              <w:i/>
              <w:iCs/>
            </w:rPr>
          </w:rPrChange>
        </w:rPr>
      </w:pPr>
    </w:p>
    <w:p w14:paraId="3A36AB87" w14:textId="1BAE2230" w:rsidR="001872A7" w:rsidRPr="00563714" w:rsidRDefault="001872A7">
      <w:pPr>
        <w:jc w:val="both"/>
        <w:rPr>
          <w:ins w:id="581" w:author="Qasim KHALID" w:date="2020-03-26T17:42:00Z"/>
          <w:b/>
          <w:iCs/>
          <w:sz w:val="18"/>
          <w:szCs w:val="18"/>
          <w:rPrChange w:id="582" w:author="Qasim KHALID" w:date="2020-03-26T18:05:00Z">
            <w:rPr>
              <w:ins w:id="583" w:author="Qasim KHALID" w:date="2020-03-26T17:42:00Z"/>
            </w:rPr>
          </w:rPrChange>
        </w:rPr>
      </w:pPr>
      <w:ins w:id="584" w:author="Qasim KHALID" w:date="2020-03-26T17:42:00Z">
        <w:r w:rsidRPr="00563714">
          <w:rPr>
            <w:b/>
            <w:iCs/>
            <w:sz w:val="18"/>
            <w:szCs w:val="18"/>
            <w:rPrChange w:id="585" w:author="Qasim KHALID" w:date="2020-03-26T18:05:00Z">
              <w:rPr/>
            </w:rPrChange>
          </w:rPr>
          <w:t>Domain Includes:</w:t>
        </w:r>
      </w:ins>
      <w:ins w:id="586" w:author="Qasim KHALID" w:date="2020-03-26T17:50:00Z">
        <w:r w:rsidR="00FE4189" w:rsidRPr="00563714">
          <w:rPr>
            <w:b/>
            <w:iCs/>
            <w:sz w:val="18"/>
            <w:szCs w:val="18"/>
            <w:rPrChange w:id="587" w:author="Qasim KHALID" w:date="2020-03-26T18:05:00Z">
              <w:rPr/>
            </w:rPrChange>
          </w:rPr>
          <w:t xml:space="preserve"> </w:t>
        </w:r>
        <w:proofErr w:type="spellStart"/>
        <w:proofErr w:type="gramStart"/>
        <w:r w:rsidR="00FE4189" w:rsidRPr="00563714">
          <w:rPr>
            <w:bCs/>
            <w:iCs/>
            <w:sz w:val="18"/>
            <w:szCs w:val="18"/>
            <w:rPrChange w:id="588" w:author="Qasim KHALID" w:date="2020-03-26T18:05:00Z">
              <w:rPr>
                <w:bCs/>
              </w:rPr>
            </w:rPrChange>
          </w:rPr>
          <w:t>foaf:Person</w:t>
        </w:r>
      </w:ins>
      <w:proofErr w:type="spellEnd"/>
      <w:proofErr w:type="gramEnd"/>
    </w:p>
    <w:p w14:paraId="5E5F220C" w14:textId="6877718A" w:rsidR="001872A7" w:rsidRPr="00563714" w:rsidRDefault="001872A7">
      <w:pPr>
        <w:jc w:val="both"/>
        <w:rPr>
          <w:ins w:id="589" w:author="Qasim KHALID" w:date="2020-03-26T17:42:00Z"/>
          <w:b/>
          <w:iCs/>
          <w:sz w:val="18"/>
          <w:szCs w:val="18"/>
          <w:rPrChange w:id="590" w:author="Qasim KHALID" w:date="2020-03-26T18:05:00Z">
            <w:rPr>
              <w:ins w:id="591" w:author="Qasim KHALID" w:date="2020-03-26T17:42:00Z"/>
              <w:b/>
            </w:rPr>
          </w:rPrChange>
        </w:rPr>
      </w:pPr>
      <w:ins w:id="592" w:author="Qasim KHALID" w:date="2020-03-26T17:42:00Z">
        <w:r w:rsidRPr="00563714">
          <w:rPr>
            <w:b/>
            <w:iCs/>
            <w:sz w:val="18"/>
            <w:szCs w:val="18"/>
            <w:rPrChange w:id="593" w:author="Qasim KHALID" w:date="2020-03-26T18:05:00Z">
              <w:rPr>
                <w:b/>
              </w:rPr>
            </w:rPrChange>
          </w:rPr>
          <w:t>Range:</w:t>
        </w:r>
      </w:ins>
      <w:ins w:id="594" w:author="Qasim KHALID" w:date="2020-03-26T17:43:00Z">
        <w:r w:rsidRPr="00563714">
          <w:rPr>
            <w:b/>
            <w:iCs/>
            <w:sz w:val="18"/>
            <w:szCs w:val="18"/>
            <w:rPrChange w:id="595" w:author="Qasim KHALID" w:date="2020-03-26T18:05:00Z">
              <w:rPr>
                <w:b/>
              </w:rPr>
            </w:rPrChange>
          </w:rPr>
          <w:t xml:space="preserve"> </w:t>
        </w:r>
        <w:proofErr w:type="spellStart"/>
        <w:proofErr w:type="gramStart"/>
        <w:r w:rsidRPr="00563714">
          <w:rPr>
            <w:bCs/>
            <w:iCs/>
            <w:sz w:val="18"/>
            <w:szCs w:val="18"/>
            <w:rPrChange w:id="596" w:author="Qasim KHALID" w:date="2020-03-26T18:05:00Z">
              <w:rPr/>
            </w:rPrChange>
          </w:rPr>
          <w:t>xsd:boolean</w:t>
        </w:r>
      </w:ins>
      <w:proofErr w:type="spellEnd"/>
      <w:proofErr w:type="gramEnd"/>
    </w:p>
    <w:p w14:paraId="1CF872F7" w14:textId="77777777" w:rsidR="0034439A" w:rsidRPr="000169B2" w:rsidRDefault="0034439A" w:rsidP="0034439A">
      <w:pPr>
        <w:jc w:val="both"/>
        <w:rPr>
          <w:ins w:id="597" w:author="Qasim KHALID" w:date="2020-03-26T20:10:00Z"/>
          <w:b/>
          <w:iCs/>
          <w:sz w:val="18"/>
          <w:szCs w:val="18"/>
        </w:rPr>
      </w:pPr>
      <w:ins w:id="598" w:author="Qasim KHALID" w:date="2020-03-26T20:10: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3603266D" w14:textId="31E6053B" w:rsidR="0034439A" w:rsidRDefault="0034439A" w:rsidP="002B6B95">
      <w:pPr>
        <w:jc w:val="both"/>
        <w:rPr>
          <w:ins w:id="599" w:author="Qasim KHALID" w:date="2020-03-26T20:10:00Z"/>
          <w:b/>
          <w:iCs/>
          <w:sz w:val="18"/>
          <w:szCs w:val="18"/>
        </w:rPr>
      </w:pPr>
    </w:p>
    <w:p w14:paraId="606375E8" w14:textId="77777777" w:rsidR="0034439A" w:rsidRPr="0034439A" w:rsidRDefault="0034439A">
      <w:pPr>
        <w:jc w:val="both"/>
        <w:rPr>
          <w:ins w:id="600" w:author="Qasim KHALID" w:date="2020-03-26T15:23:00Z"/>
          <w:b/>
          <w:iCs/>
          <w:sz w:val="18"/>
          <w:szCs w:val="18"/>
          <w:rPrChange w:id="601" w:author="Qasim KHALID" w:date="2020-03-26T20:10:00Z">
            <w:rPr>
              <w:ins w:id="602" w:author="Qasim KHALID" w:date="2020-03-26T15:23:00Z"/>
              <w:b/>
              <w:i/>
              <w:iCs/>
            </w:rPr>
          </w:rPrChange>
        </w:rPr>
      </w:pPr>
    </w:p>
    <w:p w14:paraId="7306178A" w14:textId="77777777" w:rsidR="00563714" w:rsidRPr="007B6ED6" w:rsidRDefault="00E52AC0">
      <w:pPr>
        <w:pStyle w:val="ListParagraph"/>
        <w:numPr>
          <w:ilvl w:val="0"/>
          <w:numId w:val="6"/>
        </w:numPr>
        <w:jc w:val="both"/>
        <w:rPr>
          <w:ins w:id="603" w:author="Qasim KHALID" w:date="2020-03-26T18:12:00Z"/>
          <w:b/>
          <w:i/>
          <w:iCs/>
          <w:rPrChange w:id="604" w:author="Qasim KHALID" w:date="2020-03-26T19:27:00Z">
            <w:rPr>
              <w:ins w:id="605" w:author="Qasim KHALID" w:date="2020-03-26T18:12:00Z"/>
            </w:rPr>
          </w:rPrChange>
        </w:rPr>
        <w:pPrChange w:id="606" w:author="Qasim KHALID" w:date="2020-03-26T19:27:00Z">
          <w:pPr>
            <w:ind w:left="360"/>
            <w:jc w:val="both"/>
          </w:pPr>
        </w:pPrChange>
      </w:pPr>
      <w:proofErr w:type="spellStart"/>
      <w:proofErr w:type="gramStart"/>
      <w:ins w:id="607" w:author="Qasim KHALID" w:date="2020-03-26T15:23:00Z">
        <w:r w:rsidRPr="007B6ED6">
          <w:rPr>
            <w:b/>
            <w:i/>
            <w:iCs/>
            <w:rPrChange w:id="608" w:author="Qasim KHALID" w:date="2020-03-26T19:27:00Z">
              <w:rPr/>
            </w:rPrChange>
          </w:rPr>
          <w:t>sbeo:accommodationCapacity</w:t>
        </w:r>
      </w:ins>
      <w:proofErr w:type="spellEnd"/>
      <w:proofErr w:type="gramEnd"/>
    </w:p>
    <w:p w14:paraId="4C99EEBB" w14:textId="0D939D4C" w:rsidR="00E52AC0" w:rsidRPr="00563714" w:rsidRDefault="00C32B66">
      <w:pPr>
        <w:ind w:left="360"/>
        <w:jc w:val="both"/>
        <w:rPr>
          <w:ins w:id="609" w:author="Qasim KHALID" w:date="2020-03-26T17:53:00Z"/>
          <w:b/>
          <w:i/>
          <w:iCs/>
        </w:rPr>
        <w:pPrChange w:id="610" w:author="Qasim KHALID" w:date="2020-03-26T20:01:00Z">
          <w:pPr>
            <w:jc w:val="both"/>
          </w:pPr>
        </w:pPrChange>
      </w:pPr>
      <w:ins w:id="611" w:author="Qasim KHALID" w:date="2020-03-26T17:53:00Z">
        <w:r>
          <w:lastRenderedPageBreak/>
          <w:t>It represent</w:t>
        </w:r>
      </w:ins>
      <w:ins w:id="612" w:author="Qasim KHALID" w:date="2020-03-26T17:54:00Z">
        <w:r>
          <w:t>s</w:t>
        </w:r>
      </w:ins>
      <w:ins w:id="613" w:author="Qasim KHALID" w:date="2020-03-26T17:53:00Z">
        <w:r>
          <w:t xml:space="preserve"> the accommodating capacity (in terms of persons) of any particular space.</w:t>
        </w:r>
      </w:ins>
    </w:p>
    <w:p w14:paraId="4A721F18" w14:textId="77777777" w:rsidR="00C32B66" w:rsidRPr="00C32B66" w:rsidRDefault="00C32B66">
      <w:pPr>
        <w:jc w:val="both"/>
        <w:rPr>
          <w:ins w:id="614" w:author="Qasim KHALID" w:date="2020-03-26T17:42:00Z"/>
          <w:b/>
          <w:rPrChange w:id="615" w:author="Qasim KHALID" w:date="2020-03-26T17:53:00Z">
            <w:rPr>
              <w:ins w:id="616" w:author="Qasim KHALID" w:date="2020-03-26T17:42:00Z"/>
              <w:b/>
              <w:i/>
              <w:iCs/>
            </w:rPr>
          </w:rPrChange>
        </w:rPr>
      </w:pPr>
    </w:p>
    <w:p w14:paraId="2A0E948B" w14:textId="46978D53" w:rsidR="001872A7" w:rsidRPr="00C32B66" w:rsidRDefault="001872A7">
      <w:pPr>
        <w:jc w:val="both"/>
        <w:rPr>
          <w:ins w:id="617" w:author="Qasim KHALID" w:date="2020-03-26T17:42:00Z"/>
          <w:bCs/>
          <w:iCs/>
          <w:sz w:val="18"/>
          <w:szCs w:val="18"/>
          <w:rPrChange w:id="618" w:author="Qasim KHALID" w:date="2020-03-26T17:54:00Z">
            <w:rPr>
              <w:ins w:id="619" w:author="Qasim KHALID" w:date="2020-03-26T17:42:00Z"/>
              <w:b/>
              <w:iCs/>
            </w:rPr>
          </w:rPrChange>
        </w:rPr>
      </w:pPr>
      <w:ins w:id="620" w:author="Qasim KHALID" w:date="2020-03-26T17:42:00Z">
        <w:r w:rsidRPr="00C32B66">
          <w:rPr>
            <w:b/>
            <w:iCs/>
            <w:sz w:val="18"/>
            <w:szCs w:val="18"/>
            <w:rPrChange w:id="621" w:author="Qasim KHALID" w:date="2020-03-26T17:54:00Z">
              <w:rPr>
                <w:b/>
                <w:iCs/>
              </w:rPr>
            </w:rPrChange>
          </w:rPr>
          <w:t>Domain Includes:</w:t>
        </w:r>
      </w:ins>
      <w:ins w:id="622" w:author="Qasim KHALID" w:date="2020-03-26T17:50:00Z">
        <w:r w:rsidR="00FE4189" w:rsidRPr="00C32B66">
          <w:rPr>
            <w:b/>
            <w:iCs/>
            <w:sz w:val="18"/>
            <w:szCs w:val="18"/>
            <w:rPrChange w:id="623" w:author="Qasim KHALID" w:date="2020-03-26T17:54:00Z">
              <w:rPr>
                <w:b/>
                <w:iCs/>
              </w:rPr>
            </w:rPrChange>
          </w:rPr>
          <w:t xml:space="preserve"> </w:t>
        </w:r>
      </w:ins>
      <w:proofErr w:type="spellStart"/>
      <w:proofErr w:type="gramStart"/>
      <w:ins w:id="624" w:author="Qasim KHALID" w:date="2020-03-26T17:51:00Z">
        <w:r w:rsidR="00FE4189" w:rsidRPr="00C32B66">
          <w:rPr>
            <w:bCs/>
            <w:iCs/>
            <w:sz w:val="18"/>
            <w:szCs w:val="18"/>
            <w:rPrChange w:id="625" w:author="Qasim KHALID" w:date="2020-03-26T17:54:00Z">
              <w:rPr>
                <w:bCs/>
                <w:iCs/>
              </w:rPr>
            </w:rPrChange>
          </w:rPr>
          <w:t>seas:</w:t>
        </w:r>
      </w:ins>
      <w:ins w:id="626" w:author="Qasim KHALID" w:date="2020-03-26T19:59:00Z">
        <w:r w:rsidR="00C715A0">
          <w:rPr>
            <w:bCs/>
            <w:iCs/>
            <w:sz w:val="18"/>
            <w:szCs w:val="18"/>
          </w:rPr>
          <w:t>BuildingSpace</w:t>
        </w:r>
      </w:ins>
      <w:proofErr w:type="spellEnd"/>
      <w:proofErr w:type="gramEnd"/>
      <w:ins w:id="627" w:author="Qasim KHALID" w:date="2020-03-26T17:51:00Z">
        <w:r w:rsidR="00FE4189" w:rsidRPr="00C32B66">
          <w:rPr>
            <w:bCs/>
            <w:iCs/>
            <w:sz w:val="18"/>
            <w:szCs w:val="18"/>
            <w:rPrChange w:id="628" w:author="Qasim KHALID" w:date="2020-03-26T17:54:00Z">
              <w:rPr>
                <w:bCs/>
                <w:iCs/>
              </w:rPr>
            </w:rPrChange>
          </w:rPr>
          <w:t xml:space="preserve">, </w:t>
        </w:r>
        <w:proofErr w:type="spellStart"/>
        <w:r w:rsidR="00FE4189" w:rsidRPr="00C32B66">
          <w:rPr>
            <w:bCs/>
            <w:iCs/>
            <w:sz w:val="18"/>
            <w:szCs w:val="18"/>
            <w:rPrChange w:id="629" w:author="Qasim KHALID" w:date="2020-03-26T17:54:00Z">
              <w:rPr>
                <w:bCs/>
                <w:iCs/>
              </w:rPr>
            </w:rPrChange>
          </w:rPr>
          <w:t>sbeo:SafeZone</w:t>
        </w:r>
      </w:ins>
      <w:proofErr w:type="spellEnd"/>
    </w:p>
    <w:p w14:paraId="0F556C5C" w14:textId="3F15725C" w:rsidR="00563714" w:rsidRDefault="001872A7">
      <w:pPr>
        <w:jc w:val="both"/>
        <w:rPr>
          <w:ins w:id="630" w:author="Qasim KHALID" w:date="2020-03-26T18:53:00Z"/>
          <w:b/>
          <w:iCs/>
          <w:sz w:val="18"/>
          <w:szCs w:val="18"/>
        </w:rPr>
      </w:pPr>
      <w:ins w:id="631" w:author="Qasim KHALID" w:date="2020-03-26T17:42:00Z">
        <w:r w:rsidRPr="00C32B66">
          <w:rPr>
            <w:b/>
            <w:iCs/>
            <w:sz w:val="18"/>
            <w:szCs w:val="18"/>
            <w:rPrChange w:id="632" w:author="Qasim KHALID" w:date="2020-03-26T17:54:00Z">
              <w:rPr>
                <w:b/>
                <w:iCs/>
              </w:rPr>
            </w:rPrChange>
          </w:rPr>
          <w:t>Range:</w:t>
        </w:r>
      </w:ins>
      <w:ins w:id="633" w:author="Qasim KHALID" w:date="2020-03-26T17:45:00Z">
        <w:r w:rsidRPr="00C32B66">
          <w:rPr>
            <w:b/>
            <w:iCs/>
            <w:sz w:val="18"/>
            <w:szCs w:val="18"/>
            <w:rPrChange w:id="634" w:author="Qasim KHALID" w:date="2020-03-26T17:54:00Z">
              <w:rPr>
                <w:b/>
                <w:iCs/>
              </w:rPr>
            </w:rPrChange>
          </w:rPr>
          <w:t xml:space="preserve"> </w:t>
        </w:r>
        <w:proofErr w:type="spellStart"/>
        <w:proofErr w:type="gramStart"/>
        <w:r w:rsidRPr="00C32B66">
          <w:rPr>
            <w:bCs/>
            <w:iCs/>
            <w:sz w:val="18"/>
            <w:szCs w:val="18"/>
            <w:rPrChange w:id="635" w:author="Qasim KHALID" w:date="2020-03-26T17:54:00Z">
              <w:rPr>
                <w:bCs/>
                <w:iCs/>
              </w:rPr>
            </w:rPrChange>
          </w:rPr>
          <w:t>xsd:integer</w:t>
        </w:r>
      </w:ins>
      <w:proofErr w:type="spellEnd"/>
      <w:proofErr w:type="gramEnd"/>
    </w:p>
    <w:p w14:paraId="03EEFC9C" w14:textId="34D0F8A8" w:rsidR="0034439A" w:rsidRPr="000169B2" w:rsidRDefault="0034439A">
      <w:pPr>
        <w:jc w:val="both"/>
        <w:rPr>
          <w:ins w:id="636" w:author="Qasim KHALID" w:date="2020-03-26T20:09:00Z"/>
          <w:b/>
          <w:iCs/>
          <w:sz w:val="18"/>
          <w:szCs w:val="18"/>
        </w:rPr>
      </w:pPr>
      <w:ins w:id="637"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17278729" w14:textId="1D5C95E4" w:rsidR="00CE5683" w:rsidRDefault="00CE5683" w:rsidP="002B6B95">
      <w:pPr>
        <w:jc w:val="both"/>
        <w:rPr>
          <w:ins w:id="638" w:author="Qasim KHALID" w:date="2020-03-26T18:53:00Z"/>
          <w:b/>
          <w:iCs/>
          <w:sz w:val="18"/>
          <w:szCs w:val="18"/>
        </w:rPr>
      </w:pPr>
    </w:p>
    <w:p w14:paraId="53A61A73" w14:textId="77777777" w:rsidR="00CE5683" w:rsidRPr="00CE5683" w:rsidRDefault="00CE5683">
      <w:pPr>
        <w:jc w:val="both"/>
        <w:rPr>
          <w:ins w:id="639" w:author="Qasim KHALID" w:date="2020-03-26T18:11:00Z"/>
          <w:b/>
          <w:iCs/>
          <w:sz w:val="18"/>
          <w:szCs w:val="18"/>
          <w:rPrChange w:id="640" w:author="Qasim KHALID" w:date="2020-03-26T18:53:00Z">
            <w:rPr>
              <w:ins w:id="641" w:author="Qasim KHALID" w:date="2020-03-26T18:11:00Z"/>
              <w:b/>
              <w:i/>
              <w:iCs/>
            </w:rPr>
          </w:rPrChange>
        </w:rPr>
        <w:pPrChange w:id="642" w:author="Qasim KHALID" w:date="2020-03-26T18:12:00Z">
          <w:pPr>
            <w:ind w:left="360"/>
            <w:jc w:val="both"/>
          </w:pPr>
        </w:pPrChange>
      </w:pPr>
    </w:p>
    <w:p w14:paraId="78EF1A63" w14:textId="69FFA478" w:rsidR="00E52AC0" w:rsidRPr="007B6ED6" w:rsidRDefault="00E52AC0">
      <w:pPr>
        <w:pStyle w:val="ListParagraph"/>
        <w:numPr>
          <w:ilvl w:val="0"/>
          <w:numId w:val="6"/>
        </w:numPr>
        <w:jc w:val="both"/>
        <w:rPr>
          <w:ins w:id="643" w:author="Qasim KHALID" w:date="2020-03-26T15:22:00Z"/>
          <w:b/>
          <w:iCs/>
          <w:sz w:val="18"/>
          <w:szCs w:val="18"/>
          <w:rPrChange w:id="644" w:author="Qasim KHALID" w:date="2020-03-26T19:27:00Z">
            <w:rPr>
              <w:ins w:id="645" w:author="Qasim KHALID" w:date="2020-03-26T15:22:00Z"/>
            </w:rPr>
          </w:rPrChange>
        </w:rPr>
        <w:pPrChange w:id="646" w:author="Qasim KHALID" w:date="2020-03-26T19:27:00Z">
          <w:pPr>
            <w:jc w:val="both"/>
          </w:pPr>
        </w:pPrChange>
      </w:pPr>
      <w:proofErr w:type="spellStart"/>
      <w:proofErr w:type="gramStart"/>
      <w:ins w:id="647" w:author="Qasim KHALID" w:date="2020-03-26T15:23:00Z">
        <w:r w:rsidRPr="007B6ED6">
          <w:rPr>
            <w:b/>
            <w:i/>
            <w:iCs/>
            <w:rPrChange w:id="648" w:author="Qasim KHALID" w:date="2020-03-26T19:27:00Z">
              <w:rPr/>
            </w:rPrChange>
          </w:rPr>
          <w:t>sbeo:currentOccupancy</w:t>
        </w:r>
      </w:ins>
      <w:proofErr w:type="spellEnd"/>
      <w:proofErr w:type="gramEnd"/>
    </w:p>
    <w:p w14:paraId="3672735D" w14:textId="788243E9" w:rsidR="00E52AC0" w:rsidRDefault="00C32B66">
      <w:pPr>
        <w:ind w:left="360"/>
        <w:jc w:val="both"/>
        <w:rPr>
          <w:ins w:id="649" w:author="Qasim KHALID" w:date="2020-03-26T17:55:00Z"/>
        </w:rPr>
        <w:pPrChange w:id="650" w:author="Qasim KHALID" w:date="2020-03-26T20:01:00Z">
          <w:pPr>
            <w:jc w:val="both"/>
          </w:pPr>
        </w:pPrChange>
      </w:pPr>
      <w:ins w:id="651" w:author="Qasim KHALID" w:date="2020-03-26T17:55:00Z">
        <w:r>
          <w:t>It represents the current occupancy (in terms of persons) of any particular space.</w:t>
        </w:r>
      </w:ins>
    </w:p>
    <w:p w14:paraId="38742D9E" w14:textId="77777777" w:rsidR="00C32B66" w:rsidRDefault="00C32B66">
      <w:pPr>
        <w:jc w:val="both"/>
        <w:rPr>
          <w:ins w:id="652" w:author="Qasim KHALID" w:date="2020-03-26T17:42:00Z"/>
          <w:b/>
          <w:i/>
          <w:iCs/>
        </w:rPr>
      </w:pPr>
    </w:p>
    <w:p w14:paraId="7D7A4606" w14:textId="4FE01893" w:rsidR="001872A7" w:rsidRPr="00C32B66" w:rsidRDefault="001872A7">
      <w:pPr>
        <w:jc w:val="both"/>
        <w:rPr>
          <w:ins w:id="653" w:author="Qasim KHALID" w:date="2020-03-26T17:42:00Z"/>
          <w:b/>
          <w:iCs/>
          <w:sz w:val="18"/>
          <w:szCs w:val="18"/>
          <w:rPrChange w:id="654" w:author="Qasim KHALID" w:date="2020-03-26T17:55:00Z">
            <w:rPr>
              <w:ins w:id="655" w:author="Qasim KHALID" w:date="2020-03-26T17:42:00Z"/>
              <w:b/>
              <w:iCs/>
            </w:rPr>
          </w:rPrChange>
        </w:rPr>
      </w:pPr>
      <w:ins w:id="656" w:author="Qasim KHALID" w:date="2020-03-26T17:42:00Z">
        <w:r w:rsidRPr="00C32B66">
          <w:rPr>
            <w:b/>
            <w:iCs/>
            <w:sz w:val="18"/>
            <w:szCs w:val="18"/>
            <w:rPrChange w:id="657" w:author="Qasim KHALID" w:date="2020-03-26T17:55:00Z">
              <w:rPr>
                <w:b/>
                <w:iCs/>
              </w:rPr>
            </w:rPrChange>
          </w:rPr>
          <w:t>Domain Includes:</w:t>
        </w:r>
      </w:ins>
      <w:ins w:id="658" w:author="Qasim KHALID" w:date="2020-03-26T17:51:00Z">
        <w:r w:rsidR="00FE4189" w:rsidRPr="00C32B66">
          <w:rPr>
            <w:b/>
            <w:iCs/>
            <w:sz w:val="18"/>
            <w:szCs w:val="18"/>
            <w:rPrChange w:id="659" w:author="Qasim KHALID" w:date="2020-03-26T17:55:00Z">
              <w:rPr>
                <w:b/>
                <w:iCs/>
              </w:rPr>
            </w:rPrChange>
          </w:rPr>
          <w:t xml:space="preserve"> </w:t>
        </w:r>
        <w:proofErr w:type="spellStart"/>
        <w:proofErr w:type="gramStart"/>
        <w:r w:rsidR="00FE4189" w:rsidRPr="00C32B66">
          <w:rPr>
            <w:bCs/>
            <w:iCs/>
            <w:sz w:val="18"/>
            <w:szCs w:val="18"/>
            <w:rPrChange w:id="660" w:author="Qasim KHALID" w:date="2020-03-26T17:55:00Z">
              <w:rPr>
                <w:bCs/>
                <w:iCs/>
              </w:rPr>
            </w:rPrChange>
          </w:rPr>
          <w:t>seas:</w:t>
        </w:r>
      </w:ins>
      <w:ins w:id="661" w:author="Qasim KHALID" w:date="2020-03-26T19:59:00Z">
        <w:r w:rsidR="00C715A0">
          <w:rPr>
            <w:bCs/>
            <w:iCs/>
            <w:sz w:val="18"/>
            <w:szCs w:val="18"/>
          </w:rPr>
          <w:t>BuildingSpace</w:t>
        </w:r>
      </w:ins>
      <w:proofErr w:type="spellEnd"/>
      <w:proofErr w:type="gramEnd"/>
      <w:ins w:id="662" w:author="Qasim KHALID" w:date="2020-03-26T17:51:00Z">
        <w:r w:rsidR="00FE4189" w:rsidRPr="00C32B66">
          <w:rPr>
            <w:bCs/>
            <w:iCs/>
            <w:sz w:val="18"/>
            <w:szCs w:val="18"/>
            <w:rPrChange w:id="663" w:author="Qasim KHALID" w:date="2020-03-26T17:55:00Z">
              <w:rPr>
                <w:bCs/>
                <w:iCs/>
              </w:rPr>
            </w:rPrChange>
          </w:rPr>
          <w:t xml:space="preserve">, </w:t>
        </w:r>
        <w:proofErr w:type="spellStart"/>
        <w:r w:rsidR="00FE4189" w:rsidRPr="00C32B66">
          <w:rPr>
            <w:bCs/>
            <w:iCs/>
            <w:sz w:val="18"/>
            <w:szCs w:val="18"/>
            <w:rPrChange w:id="664" w:author="Qasim KHALID" w:date="2020-03-26T17:55:00Z">
              <w:rPr>
                <w:bCs/>
                <w:iCs/>
              </w:rPr>
            </w:rPrChange>
          </w:rPr>
          <w:t>sbeo:SafeZone</w:t>
        </w:r>
      </w:ins>
      <w:proofErr w:type="spellEnd"/>
    </w:p>
    <w:p w14:paraId="56DD4864" w14:textId="631BAD8C" w:rsidR="001872A7" w:rsidRPr="00C32B66" w:rsidRDefault="001872A7">
      <w:pPr>
        <w:jc w:val="both"/>
        <w:rPr>
          <w:ins w:id="665" w:author="Qasim KHALID" w:date="2020-03-26T17:42:00Z"/>
          <w:b/>
          <w:iCs/>
          <w:sz w:val="18"/>
          <w:szCs w:val="18"/>
          <w:rPrChange w:id="666" w:author="Qasim KHALID" w:date="2020-03-26T17:55:00Z">
            <w:rPr>
              <w:ins w:id="667" w:author="Qasim KHALID" w:date="2020-03-26T17:42:00Z"/>
              <w:b/>
              <w:iCs/>
            </w:rPr>
          </w:rPrChange>
        </w:rPr>
      </w:pPr>
      <w:ins w:id="668" w:author="Qasim KHALID" w:date="2020-03-26T17:42:00Z">
        <w:r w:rsidRPr="00C32B66">
          <w:rPr>
            <w:b/>
            <w:iCs/>
            <w:sz w:val="18"/>
            <w:szCs w:val="18"/>
            <w:rPrChange w:id="669" w:author="Qasim KHALID" w:date="2020-03-26T17:55:00Z">
              <w:rPr>
                <w:b/>
                <w:iCs/>
              </w:rPr>
            </w:rPrChange>
          </w:rPr>
          <w:t>Range:</w:t>
        </w:r>
      </w:ins>
      <w:ins w:id="670" w:author="Qasim KHALID" w:date="2020-03-26T17:45:00Z">
        <w:r w:rsidRPr="00C32B66">
          <w:rPr>
            <w:b/>
            <w:iCs/>
            <w:sz w:val="18"/>
            <w:szCs w:val="18"/>
            <w:rPrChange w:id="671" w:author="Qasim KHALID" w:date="2020-03-26T17:55:00Z">
              <w:rPr>
                <w:b/>
                <w:iCs/>
              </w:rPr>
            </w:rPrChange>
          </w:rPr>
          <w:t xml:space="preserve"> </w:t>
        </w:r>
        <w:proofErr w:type="spellStart"/>
        <w:proofErr w:type="gramStart"/>
        <w:r w:rsidRPr="00C32B66">
          <w:rPr>
            <w:bCs/>
            <w:iCs/>
            <w:sz w:val="18"/>
            <w:szCs w:val="18"/>
            <w:rPrChange w:id="672" w:author="Qasim KHALID" w:date="2020-03-26T17:55:00Z">
              <w:rPr>
                <w:bCs/>
                <w:iCs/>
              </w:rPr>
            </w:rPrChange>
          </w:rPr>
          <w:t>xsd:integer</w:t>
        </w:r>
      </w:ins>
      <w:proofErr w:type="spellEnd"/>
      <w:proofErr w:type="gramEnd"/>
    </w:p>
    <w:p w14:paraId="76D325C3" w14:textId="37DDAE26" w:rsidR="0034439A" w:rsidRPr="000169B2" w:rsidRDefault="0034439A" w:rsidP="0034439A">
      <w:pPr>
        <w:jc w:val="both"/>
        <w:rPr>
          <w:ins w:id="673" w:author="Qasim KHALID" w:date="2020-03-26T20:09:00Z"/>
          <w:b/>
          <w:iCs/>
          <w:sz w:val="18"/>
          <w:szCs w:val="18"/>
        </w:rPr>
      </w:pPr>
      <w:ins w:id="674"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4DF2FA54" w14:textId="1C68AD75" w:rsidR="001872A7" w:rsidRDefault="001872A7" w:rsidP="002B6B95">
      <w:pPr>
        <w:jc w:val="both"/>
        <w:rPr>
          <w:ins w:id="675" w:author="Qasim KHALID" w:date="2020-03-26T18:51:00Z"/>
          <w:b/>
          <w:i/>
          <w:iCs/>
        </w:rPr>
      </w:pPr>
    </w:p>
    <w:p w14:paraId="3A8E6C7A" w14:textId="77777777" w:rsidR="00CE5683" w:rsidRPr="001365E5" w:rsidRDefault="00CE5683">
      <w:pPr>
        <w:jc w:val="both"/>
        <w:rPr>
          <w:ins w:id="676" w:author="Qasim KHALID" w:date="2020-03-26T15:21:00Z"/>
          <w:b/>
          <w:i/>
          <w:iCs/>
        </w:rPr>
      </w:pPr>
    </w:p>
    <w:p w14:paraId="3764DDE5" w14:textId="0C283A87" w:rsidR="00563714" w:rsidRPr="007B6ED6" w:rsidRDefault="00563714">
      <w:pPr>
        <w:pStyle w:val="ListParagraph"/>
        <w:numPr>
          <w:ilvl w:val="0"/>
          <w:numId w:val="6"/>
        </w:numPr>
        <w:jc w:val="both"/>
        <w:rPr>
          <w:ins w:id="677" w:author="Qasim KHALID" w:date="2020-03-26T18:02:00Z"/>
          <w:b/>
          <w:i/>
          <w:iCs/>
          <w:rPrChange w:id="678" w:author="Qasim KHALID" w:date="2020-03-26T19:27:00Z">
            <w:rPr>
              <w:ins w:id="679" w:author="Qasim KHALID" w:date="2020-03-26T18:02:00Z"/>
            </w:rPr>
          </w:rPrChange>
        </w:rPr>
        <w:pPrChange w:id="680" w:author="Qasim KHALID" w:date="2020-03-26T19:27:00Z">
          <w:pPr>
            <w:ind w:left="360"/>
            <w:jc w:val="both"/>
          </w:pPr>
        </w:pPrChange>
      </w:pPr>
      <w:proofErr w:type="spellStart"/>
      <w:proofErr w:type="gramStart"/>
      <w:ins w:id="681" w:author="Qasim KHALID" w:date="2020-03-26T18:02:00Z">
        <w:r w:rsidRPr="007B6ED6">
          <w:rPr>
            <w:b/>
            <w:i/>
            <w:iCs/>
            <w:rPrChange w:id="682" w:author="Qasim KHALID" w:date="2020-03-26T19:27:00Z">
              <w:rPr/>
            </w:rPrChange>
          </w:rPr>
          <w:t>sbeo:</w:t>
        </w:r>
      </w:ins>
      <w:ins w:id="683" w:author="Qasim KHALID" w:date="2020-03-27T19:25:00Z">
        <w:r w:rsidR="0044764F">
          <w:rPr>
            <w:b/>
            <w:i/>
            <w:iCs/>
          </w:rPr>
          <w:t>hasD</w:t>
        </w:r>
      </w:ins>
      <w:ins w:id="684" w:author="Qasim KHALID" w:date="2020-03-26T18:02:00Z">
        <w:r w:rsidRPr="007B6ED6">
          <w:rPr>
            <w:b/>
            <w:i/>
            <w:iCs/>
            <w:rPrChange w:id="685" w:author="Qasim KHALID" w:date="2020-03-26T19:27:00Z">
              <w:rPr/>
            </w:rPrChange>
          </w:rPr>
          <w:t>istance</w:t>
        </w:r>
        <w:proofErr w:type="spellEnd"/>
        <w:proofErr w:type="gramEnd"/>
      </w:ins>
    </w:p>
    <w:p w14:paraId="53888D1B" w14:textId="3F885950" w:rsidR="00563714" w:rsidRDefault="00563714" w:rsidP="00C715A0">
      <w:pPr>
        <w:ind w:left="360"/>
        <w:jc w:val="both"/>
        <w:rPr>
          <w:ins w:id="686" w:author="Qasim KHALID" w:date="2020-03-26T20:11:00Z"/>
        </w:rPr>
      </w:pPr>
      <w:ins w:id="687" w:author="Qasim KHALID" w:date="2020-03-26T18:02:00Z">
        <w:r>
          <w:t xml:space="preserve">It represents the distance (in meters) between </w:t>
        </w:r>
      </w:ins>
      <w:ins w:id="688" w:author="Qasim KHALID" w:date="2020-03-26T18:13:00Z">
        <w:r w:rsidR="002B6B95">
          <w:t xml:space="preserve">any </w:t>
        </w:r>
      </w:ins>
      <w:ins w:id="689" w:author="Qasim KHALID" w:date="2020-03-26T18:02:00Z">
        <w:r>
          <w:t>two space connections</w:t>
        </w:r>
      </w:ins>
      <w:ins w:id="690" w:author="Qasim KHALID" w:date="2020-03-26T18:12:00Z">
        <w:r w:rsidR="002B6B95">
          <w:t xml:space="preserve"> or any exit</w:t>
        </w:r>
      </w:ins>
      <w:ins w:id="691" w:author="Qasim KHALID" w:date="2020-03-26T18:13:00Z">
        <w:r w:rsidR="002B6B95">
          <w:t>/entrance and a space connection</w:t>
        </w:r>
      </w:ins>
      <w:ins w:id="692" w:author="Qasim KHALID" w:date="2020-03-26T18:03:00Z">
        <w:r>
          <w:t>.</w:t>
        </w:r>
      </w:ins>
    </w:p>
    <w:p w14:paraId="6CD72F0C" w14:textId="77777777" w:rsidR="0034439A" w:rsidRDefault="0034439A">
      <w:pPr>
        <w:ind w:left="360"/>
        <w:jc w:val="both"/>
        <w:rPr>
          <w:ins w:id="693" w:author="Qasim KHALID" w:date="2020-03-26T18:02:00Z"/>
          <w:b/>
          <w:i/>
          <w:iCs/>
        </w:rPr>
        <w:pPrChange w:id="694" w:author="Qasim KHALID" w:date="2020-03-26T20:01:00Z">
          <w:pPr>
            <w:jc w:val="both"/>
          </w:pPr>
        </w:pPrChange>
      </w:pPr>
    </w:p>
    <w:p w14:paraId="389A14FC" w14:textId="4E6EBCEC" w:rsidR="00563714" w:rsidRPr="000169B2" w:rsidRDefault="00563714">
      <w:pPr>
        <w:jc w:val="both"/>
        <w:rPr>
          <w:ins w:id="695" w:author="Qasim KHALID" w:date="2020-03-26T18:02:00Z"/>
          <w:b/>
          <w:iCs/>
          <w:sz w:val="18"/>
          <w:szCs w:val="18"/>
        </w:rPr>
      </w:pPr>
      <w:ins w:id="696" w:author="Qasim KHALID" w:date="2020-03-26T18:02:00Z">
        <w:r w:rsidRPr="000169B2">
          <w:rPr>
            <w:b/>
            <w:iCs/>
            <w:sz w:val="18"/>
            <w:szCs w:val="18"/>
          </w:rPr>
          <w:t xml:space="preserve">Domain Includes: </w:t>
        </w:r>
        <w:proofErr w:type="spellStart"/>
        <w:proofErr w:type="gramStart"/>
        <w:r w:rsidRPr="000169B2">
          <w:rPr>
            <w:bCs/>
            <w:iCs/>
            <w:sz w:val="18"/>
            <w:szCs w:val="18"/>
          </w:rPr>
          <w:t>seas:</w:t>
        </w:r>
      </w:ins>
      <w:ins w:id="697" w:author="Qasim KHALID" w:date="2020-03-26T19:59:00Z">
        <w:r w:rsidR="00C715A0">
          <w:rPr>
            <w:bCs/>
            <w:iCs/>
            <w:sz w:val="18"/>
            <w:szCs w:val="18"/>
          </w:rPr>
          <w:t>BuildingSpaceConnection</w:t>
        </w:r>
      </w:ins>
      <w:proofErr w:type="spellEnd"/>
      <w:proofErr w:type="gramEnd"/>
      <w:ins w:id="698" w:author="Qasim KHALID" w:date="2020-03-26T18:04:00Z">
        <w:r>
          <w:rPr>
            <w:bCs/>
            <w:iCs/>
            <w:sz w:val="18"/>
            <w:szCs w:val="18"/>
          </w:rPr>
          <w:t xml:space="preserve">, </w:t>
        </w:r>
        <w:proofErr w:type="spellStart"/>
        <w:r>
          <w:rPr>
            <w:bCs/>
            <w:iCs/>
            <w:sz w:val="18"/>
            <w:szCs w:val="18"/>
          </w:rPr>
          <w:t>sbeo:Exit</w:t>
        </w:r>
        <w:proofErr w:type="spellEnd"/>
        <w:r>
          <w:rPr>
            <w:bCs/>
            <w:iCs/>
            <w:sz w:val="18"/>
            <w:szCs w:val="18"/>
          </w:rPr>
          <w:t xml:space="preserve">, </w:t>
        </w:r>
        <w:proofErr w:type="spellStart"/>
        <w:r>
          <w:rPr>
            <w:bCs/>
            <w:iCs/>
            <w:sz w:val="18"/>
            <w:szCs w:val="18"/>
          </w:rPr>
          <w:t>sbeo:Entrance</w:t>
        </w:r>
      </w:ins>
      <w:proofErr w:type="spellEnd"/>
    </w:p>
    <w:p w14:paraId="0A23C8AA" w14:textId="095290C4" w:rsidR="00563714" w:rsidRPr="000169B2" w:rsidRDefault="00563714">
      <w:pPr>
        <w:jc w:val="both"/>
        <w:rPr>
          <w:ins w:id="699" w:author="Qasim KHALID" w:date="2020-03-26T18:02:00Z"/>
          <w:b/>
          <w:iCs/>
          <w:sz w:val="18"/>
          <w:szCs w:val="18"/>
        </w:rPr>
      </w:pPr>
      <w:ins w:id="700" w:author="Qasim KHALID" w:date="2020-03-26T18:02:00Z">
        <w:r w:rsidRPr="000169B2">
          <w:rPr>
            <w:b/>
            <w:iCs/>
            <w:sz w:val="18"/>
            <w:szCs w:val="18"/>
          </w:rPr>
          <w:t xml:space="preserve">Range: </w:t>
        </w:r>
        <w:proofErr w:type="spellStart"/>
        <w:proofErr w:type="gramStart"/>
        <w:r w:rsidRPr="000169B2">
          <w:rPr>
            <w:bCs/>
            <w:iCs/>
            <w:sz w:val="18"/>
            <w:szCs w:val="18"/>
          </w:rPr>
          <w:t>xsd:integer</w:t>
        </w:r>
        <w:proofErr w:type="spellEnd"/>
        <w:proofErr w:type="gramEnd"/>
      </w:ins>
    </w:p>
    <w:p w14:paraId="1634C929" w14:textId="6957A06A" w:rsidR="0034439A" w:rsidRDefault="0034439A" w:rsidP="0034439A">
      <w:pPr>
        <w:jc w:val="both"/>
        <w:rPr>
          <w:ins w:id="701" w:author="Qasim KHALID" w:date="2020-03-27T18:27:00Z"/>
          <w:bCs/>
          <w:iCs/>
          <w:sz w:val="18"/>
          <w:szCs w:val="18"/>
        </w:rPr>
      </w:pPr>
      <w:ins w:id="702" w:author="Qasim KHALID" w:date="2020-03-26T20:11: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61B1E004" w14:textId="7FEBEDAA" w:rsidR="0015021A" w:rsidRDefault="0015021A" w:rsidP="0034439A">
      <w:pPr>
        <w:jc w:val="both"/>
        <w:rPr>
          <w:ins w:id="703" w:author="Qasim KHALID" w:date="2020-03-27T18:27:00Z"/>
          <w:bCs/>
          <w:iCs/>
          <w:sz w:val="18"/>
          <w:szCs w:val="18"/>
        </w:rPr>
      </w:pPr>
    </w:p>
    <w:p w14:paraId="19098866" w14:textId="77777777" w:rsidR="0015021A" w:rsidRDefault="0015021A" w:rsidP="0034439A">
      <w:pPr>
        <w:jc w:val="both"/>
        <w:rPr>
          <w:ins w:id="704" w:author="Qasim KHALID" w:date="2020-03-27T18:27:00Z"/>
          <w:bCs/>
          <w:iCs/>
          <w:sz w:val="18"/>
          <w:szCs w:val="18"/>
        </w:rPr>
      </w:pPr>
    </w:p>
    <w:p w14:paraId="2B9B73BD" w14:textId="438F0E5D" w:rsidR="0015021A" w:rsidRPr="000169B2" w:rsidRDefault="0015021A" w:rsidP="0015021A">
      <w:pPr>
        <w:pStyle w:val="ListParagraph"/>
        <w:numPr>
          <w:ilvl w:val="0"/>
          <w:numId w:val="6"/>
        </w:numPr>
        <w:jc w:val="both"/>
        <w:rPr>
          <w:ins w:id="705" w:author="Qasim KHALID" w:date="2020-03-27T18:27:00Z"/>
          <w:b/>
          <w:i/>
          <w:iCs/>
        </w:rPr>
      </w:pPr>
      <w:proofErr w:type="spellStart"/>
      <w:proofErr w:type="gramStart"/>
      <w:ins w:id="706" w:author="Qasim KHALID" w:date="2020-03-27T18:27:00Z">
        <w:r w:rsidRPr="000169B2">
          <w:rPr>
            <w:b/>
            <w:i/>
            <w:iCs/>
          </w:rPr>
          <w:t>sbeo:</w:t>
        </w:r>
      </w:ins>
      <w:ins w:id="707" w:author="Qasim KHALID" w:date="2020-03-27T18:29:00Z">
        <w:r w:rsidR="00F96351">
          <w:rPr>
            <w:b/>
            <w:i/>
            <w:iCs/>
          </w:rPr>
          <w:t>has</w:t>
        </w:r>
      </w:ins>
      <w:ins w:id="708" w:author="Qasim KHALID" w:date="2020-03-27T18:27:00Z">
        <w:r>
          <w:rPr>
            <w:b/>
            <w:i/>
            <w:iCs/>
          </w:rPr>
          <w:t>Value</w:t>
        </w:r>
        <w:proofErr w:type="spellEnd"/>
        <w:proofErr w:type="gramEnd"/>
      </w:ins>
    </w:p>
    <w:p w14:paraId="05B3DC5A" w14:textId="4EEC12CA" w:rsidR="0015021A" w:rsidRDefault="00F96351" w:rsidP="0015021A">
      <w:pPr>
        <w:ind w:left="360"/>
        <w:jc w:val="both"/>
        <w:rPr>
          <w:ins w:id="709" w:author="Qasim KHALID" w:date="2020-03-27T18:27:00Z"/>
        </w:rPr>
      </w:pPr>
      <w:ins w:id="710" w:author="Qasim KHALID" w:date="2020-03-27T18:29:00Z">
        <w:r>
          <w:t xml:space="preserve">It represents the value of detected by </w:t>
        </w:r>
      </w:ins>
      <w:ins w:id="711" w:author="Qasim KHALID" w:date="2020-03-27T18:30:00Z">
        <w:r>
          <w:t xml:space="preserve">any sensor or device. </w:t>
        </w:r>
      </w:ins>
    </w:p>
    <w:p w14:paraId="60190F22" w14:textId="77777777" w:rsidR="0015021A" w:rsidRDefault="0015021A" w:rsidP="0015021A">
      <w:pPr>
        <w:ind w:left="360"/>
        <w:jc w:val="both"/>
        <w:rPr>
          <w:ins w:id="712" w:author="Qasim KHALID" w:date="2020-03-27T18:27:00Z"/>
          <w:b/>
          <w:i/>
          <w:iCs/>
        </w:rPr>
      </w:pPr>
    </w:p>
    <w:p w14:paraId="3C666C29" w14:textId="7DC62576" w:rsidR="0015021A" w:rsidRPr="000169B2" w:rsidRDefault="0015021A" w:rsidP="0015021A">
      <w:pPr>
        <w:jc w:val="both"/>
        <w:rPr>
          <w:ins w:id="713" w:author="Qasim KHALID" w:date="2020-03-27T18:27:00Z"/>
          <w:b/>
          <w:iCs/>
          <w:sz w:val="18"/>
          <w:szCs w:val="18"/>
        </w:rPr>
      </w:pPr>
      <w:ins w:id="714" w:author="Qasim KHALID" w:date="2020-03-27T18:27:00Z">
        <w:r w:rsidRPr="000169B2">
          <w:rPr>
            <w:b/>
            <w:iCs/>
            <w:sz w:val="18"/>
            <w:szCs w:val="18"/>
          </w:rPr>
          <w:t xml:space="preserve">Domain Includes: </w:t>
        </w:r>
      </w:ins>
      <w:proofErr w:type="spellStart"/>
      <w:proofErr w:type="gramStart"/>
      <w:ins w:id="715" w:author="Qasim KHALID" w:date="2020-03-27T18:29:00Z">
        <w:r w:rsidR="00F96351">
          <w:rPr>
            <w:bCs/>
            <w:iCs/>
            <w:sz w:val="18"/>
            <w:szCs w:val="18"/>
          </w:rPr>
          <w:t>sbeo:</w:t>
        </w:r>
      </w:ins>
      <w:ins w:id="716" w:author="Qasim KHALID" w:date="2020-03-27T18:30:00Z">
        <w:r w:rsidR="00F96351">
          <w:rPr>
            <w:bCs/>
            <w:iCs/>
            <w:sz w:val="18"/>
            <w:szCs w:val="18"/>
          </w:rPr>
          <w:t>Device</w:t>
        </w:r>
      </w:ins>
      <w:proofErr w:type="spellEnd"/>
      <w:proofErr w:type="gramEnd"/>
    </w:p>
    <w:p w14:paraId="40502E72" w14:textId="77777777" w:rsidR="0015021A" w:rsidRPr="000169B2" w:rsidRDefault="0015021A" w:rsidP="0015021A">
      <w:pPr>
        <w:jc w:val="both"/>
        <w:rPr>
          <w:ins w:id="717" w:author="Qasim KHALID" w:date="2020-03-27T18:27:00Z"/>
          <w:b/>
          <w:iCs/>
          <w:sz w:val="18"/>
          <w:szCs w:val="18"/>
        </w:rPr>
      </w:pPr>
      <w:ins w:id="718" w:author="Qasim KHALID" w:date="2020-03-27T18:27:00Z">
        <w:r w:rsidRPr="000169B2">
          <w:rPr>
            <w:b/>
            <w:iCs/>
            <w:sz w:val="18"/>
            <w:szCs w:val="18"/>
          </w:rPr>
          <w:t xml:space="preserve">Range: </w:t>
        </w:r>
        <w:proofErr w:type="spellStart"/>
        <w:proofErr w:type="gramStart"/>
        <w:r w:rsidRPr="000169B2">
          <w:rPr>
            <w:bCs/>
            <w:iCs/>
            <w:sz w:val="18"/>
            <w:szCs w:val="18"/>
          </w:rPr>
          <w:t>xsd:integer</w:t>
        </w:r>
        <w:proofErr w:type="spellEnd"/>
        <w:proofErr w:type="gramEnd"/>
      </w:ins>
    </w:p>
    <w:p w14:paraId="5F12A52D" w14:textId="0971D523" w:rsidR="0015021A" w:rsidRDefault="0015021A" w:rsidP="0015021A">
      <w:pPr>
        <w:jc w:val="both"/>
        <w:rPr>
          <w:ins w:id="719" w:author="Qasim KHALID" w:date="2020-03-27T18:27:00Z"/>
          <w:bCs/>
          <w:iCs/>
          <w:sz w:val="18"/>
          <w:szCs w:val="18"/>
        </w:rPr>
      </w:pPr>
      <w:ins w:id="720" w:author="Qasim KHALID" w:date="2020-03-27T18:27: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6F0A5D14" w14:textId="35981EDF" w:rsidR="00F96351" w:rsidRDefault="00F96351" w:rsidP="0015021A">
      <w:pPr>
        <w:jc w:val="both"/>
        <w:rPr>
          <w:ins w:id="721" w:author="Qasim KHALID" w:date="2020-03-27T18:30:00Z"/>
          <w:bCs/>
          <w:iCs/>
          <w:sz w:val="18"/>
          <w:szCs w:val="18"/>
        </w:rPr>
      </w:pPr>
    </w:p>
    <w:p w14:paraId="27E5265B" w14:textId="77777777" w:rsidR="00F96351" w:rsidRDefault="00F96351" w:rsidP="0015021A">
      <w:pPr>
        <w:jc w:val="both"/>
        <w:rPr>
          <w:ins w:id="722" w:author="Qasim KHALID" w:date="2020-03-27T18:27:00Z"/>
          <w:bCs/>
          <w:iCs/>
          <w:sz w:val="18"/>
          <w:szCs w:val="18"/>
        </w:rPr>
      </w:pPr>
    </w:p>
    <w:p w14:paraId="23213E24" w14:textId="7AECE766" w:rsidR="00F96351" w:rsidRPr="000169B2" w:rsidRDefault="00F96351" w:rsidP="00F96351">
      <w:pPr>
        <w:pStyle w:val="ListParagraph"/>
        <w:numPr>
          <w:ilvl w:val="0"/>
          <w:numId w:val="6"/>
        </w:numPr>
        <w:jc w:val="both"/>
        <w:rPr>
          <w:ins w:id="723" w:author="Qasim KHALID" w:date="2020-03-27T18:27:00Z"/>
          <w:b/>
          <w:i/>
          <w:iCs/>
        </w:rPr>
      </w:pPr>
      <w:proofErr w:type="spellStart"/>
      <w:proofErr w:type="gramStart"/>
      <w:ins w:id="724" w:author="Qasim KHALID" w:date="2020-03-27T18:27:00Z">
        <w:r w:rsidRPr="000169B2">
          <w:rPr>
            <w:b/>
            <w:i/>
            <w:iCs/>
          </w:rPr>
          <w:t>sbeo:</w:t>
        </w:r>
        <w:r>
          <w:rPr>
            <w:b/>
            <w:i/>
            <w:iCs/>
          </w:rPr>
          <w:t>hasSmoke</w:t>
        </w:r>
        <w:proofErr w:type="spellEnd"/>
        <w:proofErr w:type="gramEnd"/>
      </w:ins>
    </w:p>
    <w:p w14:paraId="4D59B110" w14:textId="15B24035" w:rsidR="00F96351" w:rsidRDefault="00F96351" w:rsidP="00F96351">
      <w:pPr>
        <w:ind w:left="360"/>
        <w:jc w:val="both"/>
        <w:rPr>
          <w:ins w:id="725" w:author="Qasim KHALID" w:date="2020-03-27T18:27:00Z"/>
        </w:rPr>
      </w:pPr>
      <w:ins w:id="726" w:author="Qasim KHALID" w:date="2020-03-27T18:32:00Z">
        <w:r>
          <w:t>This property is used to describe if a smoke sensor detects smoke or not. As its range is Boolean, therefore the true means the smoke</w:t>
        </w:r>
      </w:ins>
      <w:ins w:id="727" w:author="Qasim KHALID" w:date="2020-03-27T18:33:00Z">
        <w:r>
          <w:t xml:space="preserve"> is detected and the false means there is no smoke detected by a smoke sensor. </w:t>
        </w:r>
      </w:ins>
    </w:p>
    <w:p w14:paraId="04EA7F51" w14:textId="77777777" w:rsidR="00F96351" w:rsidRDefault="00F96351" w:rsidP="00F96351">
      <w:pPr>
        <w:ind w:left="360"/>
        <w:jc w:val="both"/>
        <w:rPr>
          <w:ins w:id="728" w:author="Qasim KHALID" w:date="2020-03-27T18:27:00Z"/>
          <w:b/>
          <w:i/>
          <w:iCs/>
        </w:rPr>
      </w:pPr>
    </w:p>
    <w:p w14:paraId="33230B5C" w14:textId="2C7DD32A" w:rsidR="00F96351" w:rsidRPr="000169B2" w:rsidRDefault="00F96351" w:rsidP="00F96351">
      <w:pPr>
        <w:jc w:val="both"/>
        <w:rPr>
          <w:ins w:id="729" w:author="Qasim KHALID" w:date="2020-03-27T18:27:00Z"/>
          <w:b/>
          <w:iCs/>
          <w:sz w:val="18"/>
          <w:szCs w:val="18"/>
        </w:rPr>
      </w:pPr>
      <w:ins w:id="730" w:author="Qasim KHALID" w:date="2020-03-27T18:27:00Z">
        <w:r w:rsidRPr="000169B2">
          <w:rPr>
            <w:b/>
            <w:iCs/>
            <w:sz w:val="18"/>
            <w:szCs w:val="18"/>
          </w:rPr>
          <w:t xml:space="preserve">Domain Includes: </w:t>
        </w:r>
      </w:ins>
      <w:proofErr w:type="spellStart"/>
      <w:proofErr w:type="gramStart"/>
      <w:ins w:id="731" w:author="Qasim KHALID" w:date="2020-03-27T18:28:00Z">
        <w:r>
          <w:rPr>
            <w:bCs/>
            <w:iCs/>
            <w:sz w:val="18"/>
            <w:szCs w:val="18"/>
          </w:rPr>
          <w:t>sbeo:SmokeSensor</w:t>
        </w:r>
      </w:ins>
      <w:proofErr w:type="spellEnd"/>
      <w:proofErr w:type="gramEnd"/>
    </w:p>
    <w:p w14:paraId="6277A675" w14:textId="559986F4" w:rsidR="00F96351" w:rsidRPr="000169B2" w:rsidRDefault="00F96351" w:rsidP="00F96351">
      <w:pPr>
        <w:jc w:val="both"/>
        <w:rPr>
          <w:ins w:id="732" w:author="Qasim KHALID" w:date="2020-03-27T18:27:00Z"/>
          <w:b/>
          <w:iCs/>
          <w:sz w:val="18"/>
          <w:szCs w:val="18"/>
        </w:rPr>
      </w:pPr>
      <w:ins w:id="733" w:author="Qasim KHALID" w:date="2020-03-27T18:27:00Z">
        <w:r w:rsidRPr="000169B2">
          <w:rPr>
            <w:b/>
            <w:iCs/>
            <w:sz w:val="18"/>
            <w:szCs w:val="18"/>
          </w:rPr>
          <w:t xml:space="preserve">Range: </w:t>
        </w:r>
        <w:proofErr w:type="spellStart"/>
        <w:proofErr w:type="gramStart"/>
        <w:r w:rsidRPr="000169B2">
          <w:rPr>
            <w:bCs/>
            <w:iCs/>
            <w:sz w:val="18"/>
            <w:szCs w:val="18"/>
          </w:rPr>
          <w:t>xsd:</w:t>
        </w:r>
      </w:ins>
      <w:ins w:id="734" w:author="Qasim KHALID" w:date="2020-03-27T18:28:00Z">
        <w:r>
          <w:rPr>
            <w:bCs/>
            <w:iCs/>
            <w:sz w:val="18"/>
            <w:szCs w:val="18"/>
          </w:rPr>
          <w:t>boolean</w:t>
        </w:r>
      </w:ins>
      <w:proofErr w:type="spellEnd"/>
      <w:proofErr w:type="gramEnd"/>
    </w:p>
    <w:p w14:paraId="2339AEC6" w14:textId="77777777" w:rsidR="00F96351" w:rsidRDefault="00F96351" w:rsidP="00F96351">
      <w:pPr>
        <w:jc w:val="both"/>
        <w:rPr>
          <w:ins w:id="735" w:author="Qasim KHALID" w:date="2020-03-27T18:27:00Z"/>
          <w:bCs/>
          <w:iCs/>
          <w:sz w:val="18"/>
          <w:szCs w:val="18"/>
        </w:rPr>
      </w:pPr>
      <w:ins w:id="736" w:author="Qasim KHALID" w:date="2020-03-27T18:27: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6753731E" w14:textId="77777777" w:rsidR="0034439A" w:rsidRDefault="0034439A" w:rsidP="0034439A">
      <w:pPr>
        <w:jc w:val="both"/>
        <w:rPr>
          <w:ins w:id="737" w:author="Qasim KHALID" w:date="2020-03-26T20:11:00Z"/>
          <w:b/>
          <w:i/>
          <w:iCs/>
        </w:rPr>
      </w:pPr>
    </w:p>
    <w:p w14:paraId="077435C5" w14:textId="77777777" w:rsidR="0034439A" w:rsidRDefault="0034439A" w:rsidP="0034439A">
      <w:pPr>
        <w:jc w:val="both"/>
        <w:rPr>
          <w:ins w:id="738" w:author="Qasim KHALID" w:date="2020-03-26T20:11:00Z"/>
          <w:b/>
          <w:i/>
          <w:iCs/>
        </w:rPr>
      </w:pPr>
    </w:p>
    <w:p w14:paraId="103F8150" w14:textId="77777777" w:rsidR="0034439A" w:rsidRPr="000169B2" w:rsidRDefault="0034439A" w:rsidP="0034439A">
      <w:pPr>
        <w:pStyle w:val="ListParagraph"/>
        <w:numPr>
          <w:ilvl w:val="0"/>
          <w:numId w:val="6"/>
        </w:numPr>
        <w:jc w:val="both"/>
        <w:rPr>
          <w:ins w:id="739" w:author="Qasim KHALID" w:date="2020-03-26T20:11:00Z"/>
          <w:b/>
          <w:i/>
          <w:iCs/>
        </w:rPr>
      </w:pPr>
      <w:proofErr w:type="spellStart"/>
      <w:proofErr w:type="gramStart"/>
      <w:ins w:id="740" w:author="Qasim KHALID" w:date="2020-03-26T20:11:00Z">
        <w:r w:rsidRPr="000169B2">
          <w:rPr>
            <w:b/>
            <w:i/>
            <w:iCs/>
          </w:rPr>
          <w:t>foaf:lastName</w:t>
        </w:r>
        <w:proofErr w:type="spellEnd"/>
        <w:proofErr w:type="gramEnd"/>
      </w:ins>
    </w:p>
    <w:p w14:paraId="6F509D1F" w14:textId="77777777" w:rsidR="0034439A" w:rsidRDefault="0034439A" w:rsidP="0034439A">
      <w:pPr>
        <w:ind w:left="360"/>
        <w:jc w:val="both"/>
        <w:rPr>
          <w:ins w:id="741" w:author="Qasim KHALID" w:date="2020-03-26T20:11:00Z"/>
          <w:bCs/>
        </w:rPr>
      </w:pPr>
      <w:ins w:id="742" w:author="Qasim KHALID" w:date="2020-03-26T20:11:00Z">
        <w:r w:rsidRPr="00CE5683">
          <w:rPr>
            <w:bCs/>
          </w:rPr>
          <w:t>The last name of the person.</w:t>
        </w:r>
      </w:ins>
    </w:p>
    <w:p w14:paraId="02A89DE9" w14:textId="77777777" w:rsidR="0034439A" w:rsidRPr="000169B2" w:rsidRDefault="0034439A" w:rsidP="0034439A">
      <w:pPr>
        <w:jc w:val="both"/>
        <w:rPr>
          <w:ins w:id="743" w:author="Qasim KHALID" w:date="2020-03-26T20:11:00Z"/>
          <w:bCs/>
        </w:rPr>
      </w:pPr>
    </w:p>
    <w:p w14:paraId="19BE99A3" w14:textId="77777777" w:rsidR="0034439A" w:rsidRPr="000169B2" w:rsidRDefault="0034439A" w:rsidP="0034439A">
      <w:pPr>
        <w:jc w:val="both"/>
        <w:rPr>
          <w:ins w:id="744" w:author="Qasim KHALID" w:date="2020-03-26T20:11:00Z"/>
          <w:b/>
          <w:iCs/>
          <w:sz w:val="18"/>
          <w:szCs w:val="18"/>
        </w:rPr>
      </w:pPr>
      <w:ins w:id="745" w:author="Qasim KHALID" w:date="2020-03-26T20:11:00Z">
        <w:r w:rsidRPr="000169B2">
          <w:rPr>
            <w:b/>
            <w:iCs/>
            <w:sz w:val="18"/>
            <w:szCs w:val="18"/>
          </w:rPr>
          <w:t xml:space="preserve">Domain Includes: </w:t>
        </w:r>
        <w:proofErr w:type="spellStart"/>
        <w:proofErr w:type="gramStart"/>
        <w:r w:rsidRPr="000169B2">
          <w:rPr>
            <w:bCs/>
            <w:iCs/>
            <w:sz w:val="18"/>
            <w:szCs w:val="18"/>
          </w:rPr>
          <w:t>foaf:Person</w:t>
        </w:r>
        <w:proofErr w:type="spellEnd"/>
        <w:proofErr w:type="gramEnd"/>
      </w:ins>
    </w:p>
    <w:p w14:paraId="4018B937" w14:textId="77777777" w:rsidR="0034439A" w:rsidRPr="000169B2" w:rsidRDefault="0034439A" w:rsidP="0034439A">
      <w:pPr>
        <w:jc w:val="both"/>
        <w:rPr>
          <w:ins w:id="746" w:author="Qasim KHALID" w:date="2020-03-26T20:11:00Z"/>
          <w:b/>
          <w:iCs/>
          <w:sz w:val="18"/>
          <w:szCs w:val="18"/>
        </w:rPr>
      </w:pPr>
      <w:ins w:id="747" w:author="Qasim KHALID" w:date="2020-03-26T20:11:00Z">
        <w:r w:rsidRPr="000169B2">
          <w:rPr>
            <w:b/>
            <w:iCs/>
            <w:sz w:val="18"/>
            <w:szCs w:val="18"/>
          </w:rPr>
          <w:t xml:space="preserve">Range: </w:t>
        </w:r>
        <w:proofErr w:type="spellStart"/>
        <w:proofErr w:type="gramStart"/>
        <w:r w:rsidRPr="000169B2">
          <w:rPr>
            <w:bCs/>
            <w:iCs/>
            <w:sz w:val="18"/>
            <w:szCs w:val="18"/>
          </w:rPr>
          <w:t>xsd:string</w:t>
        </w:r>
        <w:proofErr w:type="spellEnd"/>
        <w:proofErr w:type="gramEnd"/>
      </w:ins>
    </w:p>
    <w:p w14:paraId="0F8649E7" w14:textId="639B61FA" w:rsidR="0034439A" w:rsidRDefault="0034439A" w:rsidP="0034439A">
      <w:pPr>
        <w:jc w:val="both"/>
        <w:rPr>
          <w:ins w:id="748" w:author="Qasim KHALID" w:date="2020-03-26T20:11:00Z"/>
          <w:b/>
          <w:iCs/>
          <w:sz w:val="18"/>
          <w:szCs w:val="18"/>
        </w:rPr>
      </w:pPr>
      <w:ins w:id="749" w:author="Qasim KHALID" w:date="2020-03-26T20:11:00Z">
        <w:r>
          <w:rPr>
            <w:b/>
            <w:iCs/>
            <w:sz w:val="18"/>
            <w:szCs w:val="18"/>
          </w:rPr>
          <w:t xml:space="preserve">Defined by: </w:t>
        </w:r>
      </w:ins>
      <w:proofErr w:type="spellStart"/>
      <w:ins w:id="750" w:author="Qasim KHALID" w:date="2020-03-26T20:12:00Z">
        <w:r>
          <w:rPr>
            <w:bCs/>
            <w:iCs/>
            <w:sz w:val="18"/>
            <w:szCs w:val="18"/>
          </w:rPr>
          <w:t>foaf</w:t>
        </w:r>
      </w:ins>
      <w:proofErr w:type="spellEnd"/>
      <w:ins w:id="751" w:author="Qasim KHALID" w:date="2020-03-26T20:11:00Z">
        <w:r w:rsidRPr="000169B2">
          <w:rPr>
            <w:bCs/>
            <w:iCs/>
            <w:sz w:val="18"/>
            <w:szCs w:val="18"/>
          </w:rPr>
          <w:t>:</w:t>
        </w:r>
      </w:ins>
    </w:p>
    <w:p w14:paraId="2DCDCB02" w14:textId="77777777" w:rsidR="0034439A" w:rsidRDefault="0034439A" w:rsidP="0034439A">
      <w:pPr>
        <w:jc w:val="both"/>
        <w:rPr>
          <w:ins w:id="752" w:author="Qasim KHALID" w:date="2020-03-26T20:11:00Z"/>
          <w:b/>
          <w:iCs/>
          <w:sz w:val="18"/>
          <w:szCs w:val="18"/>
        </w:rPr>
      </w:pPr>
    </w:p>
    <w:p w14:paraId="4AF1C605" w14:textId="77777777" w:rsidR="0034439A" w:rsidRPr="000169B2" w:rsidRDefault="0034439A" w:rsidP="0034439A">
      <w:pPr>
        <w:jc w:val="both"/>
        <w:rPr>
          <w:ins w:id="753" w:author="Qasim KHALID" w:date="2020-03-26T20:11:00Z"/>
          <w:b/>
          <w:iCs/>
          <w:sz w:val="18"/>
          <w:szCs w:val="18"/>
        </w:rPr>
      </w:pPr>
    </w:p>
    <w:p w14:paraId="384693CB" w14:textId="77777777" w:rsidR="0034439A" w:rsidRPr="000169B2" w:rsidRDefault="0034439A" w:rsidP="0034439A">
      <w:pPr>
        <w:pStyle w:val="ListParagraph"/>
        <w:numPr>
          <w:ilvl w:val="0"/>
          <w:numId w:val="6"/>
        </w:numPr>
        <w:jc w:val="both"/>
        <w:rPr>
          <w:ins w:id="754" w:author="Qasim KHALID" w:date="2020-03-26T20:11:00Z"/>
          <w:b/>
          <w:i/>
          <w:iCs/>
        </w:rPr>
      </w:pPr>
      <w:proofErr w:type="spellStart"/>
      <w:proofErr w:type="gramStart"/>
      <w:ins w:id="755" w:author="Qasim KHALID" w:date="2020-03-26T20:11:00Z">
        <w:r w:rsidRPr="000169B2">
          <w:rPr>
            <w:b/>
            <w:i/>
            <w:iCs/>
          </w:rPr>
          <w:t>foaf:firstName</w:t>
        </w:r>
        <w:proofErr w:type="spellEnd"/>
        <w:proofErr w:type="gramEnd"/>
      </w:ins>
    </w:p>
    <w:p w14:paraId="06A0B4C2" w14:textId="77777777" w:rsidR="0034439A" w:rsidRDefault="0034439A" w:rsidP="0034439A">
      <w:pPr>
        <w:ind w:left="360"/>
        <w:jc w:val="both"/>
        <w:rPr>
          <w:ins w:id="756" w:author="Qasim KHALID" w:date="2020-03-26T20:11:00Z"/>
          <w:bCs/>
        </w:rPr>
      </w:pPr>
      <w:ins w:id="757" w:author="Qasim KHALID" w:date="2020-03-26T20:11:00Z">
        <w:r w:rsidRPr="00CE5683">
          <w:rPr>
            <w:bCs/>
          </w:rPr>
          <w:t>The first name of the person.</w:t>
        </w:r>
      </w:ins>
    </w:p>
    <w:p w14:paraId="5E431A11" w14:textId="77777777" w:rsidR="0034439A" w:rsidRPr="000169B2" w:rsidRDefault="0034439A" w:rsidP="0034439A">
      <w:pPr>
        <w:jc w:val="both"/>
        <w:rPr>
          <w:ins w:id="758" w:author="Qasim KHALID" w:date="2020-03-26T20:11:00Z"/>
          <w:bCs/>
        </w:rPr>
      </w:pPr>
    </w:p>
    <w:p w14:paraId="4F4BE2BB" w14:textId="77777777" w:rsidR="0034439A" w:rsidRPr="000169B2" w:rsidRDefault="0034439A" w:rsidP="0034439A">
      <w:pPr>
        <w:jc w:val="both"/>
        <w:rPr>
          <w:ins w:id="759" w:author="Qasim KHALID" w:date="2020-03-26T20:11:00Z"/>
          <w:b/>
          <w:iCs/>
          <w:sz w:val="18"/>
          <w:szCs w:val="18"/>
        </w:rPr>
      </w:pPr>
      <w:ins w:id="760" w:author="Qasim KHALID" w:date="2020-03-26T20:11:00Z">
        <w:r w:rsidRPr="000169B2">
          <w:rPr>
            <w:b/>
            <w:iCs/>
            <w:sz w:val="18"/>
            <w:szCs w:val="18"/>
          </w:rPr>
          <w:t xml:space="preserve">Domain Includes: </w:t>
        </w:r>
        <w:proofErr w:type="spellStart"/>
        <w:proofErr w:type="gramStart"/>
        <w:r w:rsidRPr="000169B2">
          <w:rPr>
            <w:bCs/>
            <w:iCs/>
            <w:sz w:val="18"/>
            <w:szCs w:val="18"/>
          </w:rPr>
          <w:t>foaf:Person</w:t>
        </w:r>
        <w:proofErr w:type="spellEnd"/>
        <w:proofErr w:type="gramEnd"/>
      </w:ins>
    </w:p>
    <w:p w14:paraId="2D45F0A2" w14:textId="77777777" w:rsidR="0034439A" w:rsidRPr="000169B2" w:rsidRDefault="0034439A" w:rsidP="0034439A">
      <w:pPr>
        <w:jc w:val="both"/>
        <w:rPr>
          <w:ins w:id="761" w:author="Qasim KHALID" w:date="2020-03-26T20:11:00Z"/>
          <w:b/>
          <w:iCs/>
          <w:sz w:val="18"/>
          <w:szCs w:val="18"/>
        </w:rPr>
      </w:pPr>
      <w:ins w:id="762" w:author="Qasim KHALID" w:date="2020-03-26T20:11:00Z">
        <w:r w:rsidRPr="000169B2">
          <w:rPr>
            <w:b/>
            <w:iCs/>
            <w:sz w:val="18"/>
            <w:szCs w:val="18"/>
          </w:rPr>
          <w:t xml:space="preserve">Range: </w:t>
        </w:r>
        <w:proofErr w:type="spellStart"/>
        <w:proofErr w:type="gramStart"/>
        <w:r w:rsidRPr="000169B2">
          <w:rPr>
            <w:bCs/>
            <w:iCs/>
            <w:sz w:val="18"/>
            <w:szCs w:val="18"/>
          </w:rPr>
          <w:t>xsd:string</w:t>
        </w:r>
        <w:proofErr w:type="spellEnd"/>
        <w:proofErr w:type="gramEnd"/>
      </w:ins>
    </w:p>
    <w:p w14:paraId="6F2D4260" w14:textId="0CFF7612" w:rsidR="0034439A" w:rsidRPr="000169B2" w:rsidRDefault="0034439A" w:rsidP="0034439A">
      <w:pPr>
        <w:jc w:val="both"/>
        <w:rPr>
          <w:ins w:id="763" w:author="Qasim KHALID" w:date="2020-03-26T20:11:00Z"/>
          <w:b/>
          <w:iCs/>
          <w:sz w:val="18"/>
          <w:szCs w:val="18"/>
        </w:rPr>
      </w:pPr>
      <w:ins w:id="764" w:author="Qasim KHALID" w:date="2020-03-26T20:11:00Z">
        <w:r>
          <w:rPr>
            <w:b/>
            <w:iCs/>
            <w:sz w:val="18"/>
            <w:szCs w:val="18"/>
          </w:rPr>
          <w:t xml:space="preserve">Defined by: </w:t>
        </w:r>
      </w:ins>
      <w:proofErr w:type="spellStart"/>
      <w:ins w:id="765" w:author="Qasim KHALID" w:date="2020-03-26T20:12:00Z">
        <w:r>
          <w:rPr>
            <w:bCs/>
            <w:iCs/>
            <w:sz w:val="18"/>
            <w:szCs w:val="18"/>
          </w:rPr>
          <w:t>foaf</w:t>
        </w:r>
      </w:ins>
      <w:proofErr w:type="spellEnd"/>
      <w:ins w:id="766" w:author="Qasim KHALID" w:date="2020-03-26T20:11:00Z">
        <w:r w:rsidRPr="000169B2">
          <w:rPr>
            <w:bCs/>
            <w:iCs/>
            <w:sz w:val="18"/>
            <w:szCs w:val="18"/>
          </w:rPr>
          <w:t>:</w:t>
        </w:r>
      </w:ins>
    </w:p>
    <w:p w14:paraId="365860AD" w14:textId="77777777" w:rsidR="0034439A" w:rsidRDefault="0034439A" w:rsidP="0034439A">
      <w:pPr>
        <w:jc w:val="both"/>
        <w:rPr>
          <w:ins w:id="767" w:author="Qasim KHALID" w:date="2020-03-26T20:11:00Z"/>
          <w:b/>
          <w:i/>
          <w:iCs/>
        </w:rPr>
      </w:pPr>
    </w:p>
    <w:p w14:paraId="778193CD" w14:textId="77777777" w:rsidR="0034439A" w:rsidRDefault="0034439A" w:rsidP="0034439A">
      <w:pPr>
        <w:jc w:val="both"/>
        <w:rPr>
          <w:ins w:id="768" w:author="Qasim KHALID" w:date="2020-03-26T20:11:00Z"/>
          <w:b/>
          <w:i/>
          <w:iCs/>
        </w:rPr>
      </w:pPr>
    </w:p>
    <w:p w14:paraId="41102033" w14:textId="77777777" w:rsidR="0034439A" w:rsidRPr="000169B2" w:rsidRDefault="0034439A" w:rsidP="0034439A">
      <w:pPr>
        <w:pStyle w:val="ListParagraph"/>
        <w:numPr>
          <w:ilvl w:val="0"/>
          <w:numId w:val="6"/>
        </w:numPr>
        <w:jc w:val="both"/>
        <w:rPr>
          <w:ins w:id="769" w:author="Qasim KHALID" w:date="2020-03-26T20:11:00Z"/>
          <w:b/>
          <w:i/>
          <w:iCs/>
        </w:rPr>
      </w:pPr>
      <w:proofErr w:type="spellStart"/>
      <w:proofErr w:type="gramStart"/>
      <w:ins w:id="770" w:author="Qasim KHALID" w:date="2020-03-26T20:11:00Z">
        <w:r w:rsidRPr="000169B2">
          <w:rPr>
            <w:b/>
            <w:i/>
            <w:iCs/>
          </w:rPr>
          <w:t>foaf:age</w:t>
        </w:r>
        <w:proofErr w:type="spellEnd"/>
        <w:proofErr w:type="gramEnd"/>
      </w:ins>
    </w:p>
    <w:p w14:paraId="22B020C4" w14:textId="77777777" w:rsidR="0034439A" w:rsidRDefault="0034439A" w:rsidP="0034439A">
      <w:pPr>
        <w:ind w:left="360"/>
        <w:jc w:val="both"/>
        <w:rPr>
          <w:ins w:id="771" w:author="Qasim KHALID" w:date="2020-03-26T20:11:00Z"/>
          <w:bCs/>
        </w:rPr>
      </w:pPr>
      <w:ins w:id="772" w:author="Qasim KHALID" w:date="2020-03-26T20:11:00Z">
        <w:r w:rsidRPr="00CE5683">
          <w:rPr>
            <w:bCs/>
          </w:rPr>
          <w:t>The age of the person.</w:t>
        </w:r>
      </w:ins>
    </w:p>
    <w:p w14:paraId="59E5C9AE" w14:textId="77777777" w:rsidR="0034439A" w:rsidRPr="000169B2" w:rsidRDefault="0034439A" w:rsidP="0034439A">
      <w:pPr>
        <w:jc w:val="both"/>
        <w:rPr>
          <w:ins w:id="773" w:author="Qasim KHALID" w:date="2020-03-26T20:11:00Z"/>
          <w:bCs/>
        </w:rPr>
      </w:pPr>
    </w:p>
    <w:p w14:paraId="5F77072E" w14:textId="77777777" w:rsidR="0034439A" w:rsidRPr="000169B2" w:rsidRDefault="0034439A" w:rsidP="0034439A">
      <w:pPr>
        <w:jc w:val="both"/>
        <w:rPr>
          <w:ins w:id="774" w:author="Qasim KHALID" w:date="2020-03-26T20:11:00Z"/>
          <w:b/>
          <w:iCs/>
          <w:sz w:val="18"/>
          <w:szCs w:val="18"/>
        </w:rPr>
      </w:pPr>
      <w:ins w:id="775" w:author="Qasim KHALID" w:date="2020-03-26T20:11:00Z">
        <w:r w:rsidRPr="000169B2">
          <w:rPr>
            <w:b/>
            <w:iCs/>
            <w:sz w:val="18"/>
            <w:szCs w:val="18"/>
          </w:rPr>
          <w:t xml:space="preserve">Domain Includes: </w:t>
        </w:r>
        <w:proofErr w:type="spellStart"/>
        <w:proofErr w:type="gramStart"/>
        <w:r w:rsidRPr="000169B2">
          <w:rPr>
            <w:bCs/>
            <w:iCs/>
            <w:sz w:val="18"/>
            <w:szCs w:val="18"/>
          </w:rPr>
          <w:t>foaf:Person</w:t>
        </w:r>
        <w:proofErr w:type="spellEnd"/>
        <w:proofErr w:type="gramEnd"/>
      </w:ins>
    </w:p>
    <w:p w14:paraId="745B49EC" w14:textId="77777777" w:rsidR="0034439A" w:rsidRDefault="0034439A" w:rsidP="0034439A">
      <w:pPr>
        <w:jc w:val="both"/>
        <w:rPr>
          <w:ins w:id="776" w:author="Qasim KHALID" w:date="2020-03-26T20:11:00Z"/>
          <w:bCs/>
          <w:iCs/>
          <w:sz w:val="18"/>
          <w:szCs w:val="18"/>
        </w:rPr>
      </w:pPr>
      <w:ins w:id="777" w:author="Qasim KHALID" w:date="2020-03-26T20:11:00Z">
        <w:r w:rsidRPr="000169B2">
          <w:rPr>
            <w:b/>
            <w:iCs/>
            <w:sz w:val="18"/>
            <w:szCs w:val="18"/>
          </w:rPr>
          <w:t xml:space="preserve">Range: </w:t>
        </w:r>
        <w:proofErr w:type="spellStart"/>
        <w:proofErr w:type="gramStart"/>
        <w:r w:rsidRPr="000169B2">
          <w:rPr>
            <w:bCs/>
            <w:iCs/>
            <w:sz w:val="18"/>
            <w:szCs w:val="18"/>
          </w:rPr>
          <w:t>xsd:integer</w:t>
        </w:r>
        <w:proofErr w:type="spellEnd"/>
        <w:proofErr w:type="gramEnd"/>
      </w:ins>
    </w:p>
    <w:p w14:paraId="6D2FD73F" w14:textId="5EBCC833" w:rsidR="0034439A" w:rsidRDefault="0034439A" w:rsidP="0034439A">
      <w:pPr>
        <w:jc w:val="both"/>
        <w:rPr>
          <w:ins w:id="778" w:author="Qasim KHALID" w:date="2020-03-26T20:11:00Z"/>
          <w:b/>
          <w:iCs/>
          <w:sz w:val="18"/>
          <w:szCs w:val="18"/>
        </w:rPr>
      </w:pPr>
      <w:ins w:id="779" w:author="Qasim KHALID" w:date="2020-03-26T20:11:00Z">
        <w:r>
          <w:rPr>
            <w:b/>
            <w:iCs/>
            <w:sz w:val="18"/>
            <w:szCs w:val="18"/>
          </w:rPr>
          <w:t xml:space="preserve">Defined by: </w:t>
        </w:r>
      </w:ins>
      <w:proofErr w:type="spellStart"/>
      <w:ins w:id="780" w:author="Qasim KHALID" w:date="2020-03-26T20:12:00Z">
        <w:r>
          <w:rPr>
            <w:bCs/>
            <w:iCs/>
            <w:sz w:val="18"/>
            <w:szCs w:val="18"/>
          </w:rPr>
          <w:t>foaf</w:t>
        </w:r>
      </w:ins>
      <w:proofErr w:type="spellEnd"/>
      <w:ins w:id="781" w:author="Qasim KHALID" w:date="2020-03-26T20:11:00Z">
        <w:r w:rsidRPr="000169B2">
          <w:rPr>
            <w:bCs/>
            <w:iCs/>
            <w:sz w:val="18"/>
            <w:szCs w:val="18"/>
          </w:rPr>
          <w:t>:</w:t>
        </w:r>
      </w:ins>
    </w:p>
    <w:p w14:paraId="3FE6F334" w14:textId="77777777" w:rsidR="00E52AC0" w:rsidRPr="001365E5" w:rsidRDefault="00E52AC0" w:rsidP="00E52AC0">
      <w:pPr>
        <w:jc w:val="both"/>
        <w:rPr>
          <w:ins w:id="782" w:author="Qasim KHALID" w:date="2020-03-26T15:21:00Z"/>
          <w:b/>
          <w:i/>
          <w:iCs/>
        </w:rPr>
      </w:pPr>
    </w:p>
    <w:p w14:paraId="6B8C4E38" w14:textId="0474342A" w:rsidR="006E0F19" w:rsidRPr="006E0F19" w:rsidDel="000376AA" w:rsidRDefault="006E0F19">
      <w:pPr>
        <w:jc w:val="both"/>
        <w:rPr>
          <w:del w:id="783" w:author="Qasim KHALID" w:date="2020-03-26T18:40:00Z"/>
          <w:b/>
          <w:i/>
          <w:iCs/>
          <w:rPrChange w:id="784" w:author="Qasim KHALID" w:date="2020-03-26T15:21:00Z">
            <w:rPr>
              <w:del w:id="785" w:author="Qasim KHALID" w:date="2020-03-26T18:40:00Z"/>
              <w:b/>
            </w:rPr>
          </w:rPrChange>
        </w:rPr>
      </w:pPr>
    </w:p>
    <w:p w14:paraId="69AFB468" w14:textId="5C06D67F" w:rsidR="00DD76D5" w:rsidDel="00C32B66" w:rsidRDefault="00DD76D5">
      <w:pPr>
        <w:jc w:val="both"/>
        <w:rPr>
          <w:del w:id="786" w:author="Qasim KHALID" w:date="2020-03-26T17:55:00Z"/>
          <w:b/>
        </w:rPr>
      </w:pPr>
    </w:p>
    <w:p w14:paraId="14A8F6B1" w14:textId="5E126A26" w:rsidR="00DD76D5" w:rsidDel="00C32B66" w:rsidRDefault="00066F7E">
      <w:pPr>
        <w:jc w:val="both"/>
        <w:rPr>
          <w:del w:id="787" w:author="Qasim KHALID" w:date="2020-03-26T17:55:00Z"/>
          <w:b/>
          <w:i/>
        </w:rPr>
      </w:pPr>
      <w:del w:id="788" w:author="Qasim KHALID" w:date="2020-03-26T17:55:00Z">
        <w:r w:rsidDel="00C32B66">
          <w:rPr>
            <w:b/>
            <w:i/>
          </w:rPr>
          <w:delText>hasAccommodatingCapacity</w:delText>
        </w:r>
      </w:del>
    </w:p>
    <w:p w14:paraId="310C8FE9" w14:textId="46419ED4" w:rsidR="00DD76D5" w:rsidDel="00C32B66" w:rsidRDefault="00066F7E">
      <w:pPr>
        <w:jc w:val="both"/>
        <w:rPr>
          <w:del w:id="789" w:author="Qasim KHALID" w:date="2020-03-26T17:55:00Z"/>
        </w:rPr>
      </w:pPr>
      <w:del w:id="790" w:author="Qasim KHALID" w:date="2020-03-26T17:55:00Z">
        <w:r w:rsidDel="00C32B66">
          <w:delText xml:space="preserve">This property is used to </w:delText>
        </w:r>
      </w:del>
      <w:del w:id="791" w:author="Qasim KHALID" w:date="2020-03-26T17:53:00Z">
        <w:r w:rsidDel="00C32B66">
          <w:delText xml:space="preserve">represent the accommodating capacity(in terms of persons) of a particular space. </w:delText>
        </w:r>
      </w:del>
      <w:del w:id="792" w:author="Qasim KHALID" w:date="2020-03-26T17:55:00Z">
        <w:r w:rsidDel="00C32B66">
          <w:delText xml:space="preserve">Its value is an integer. </w:delText>
        </w:r>
      </w:del>
    </w:p>
    <w:p w14:paraId="49F9AC8B" w14:textId="0D5FA6A6" w:rsidR="00DD76D5" w:rsidDel="00C32B66" w:rsidRDefault="00066F7E">
      <w:pPr>
        <w:jc w:val="both"/>
        <w:rPr>
          <w:del w:id="793" w:author="Qasim KHALID" w:date="2020-03-26T17:55:00Z"/>
        </w:rPr>
      </w:pPr>
      <w:del w:id="794" w:author="Qasim KHALID" w:date="2020-03-26T17:55:00Z">
        <w:r w:rsidDel="00C32B66">
          <w:delText xml:space="preserve"> </w:delText>
        </w:r>
      </w:del>
    </w:p>
    <w:p w14:paraId="0A5D349B" w14:textId="03058A70" w:rsidR="00DD76D5" w:rsidDel="00C32B66" w:rsidRDefault="00066F7E">
      <w:pPr>
        <w:jc w:val="both"/>
        <w:rPr>
          <w:del w:id="795" w:author="Qasim KHALID" w:date="2020-03-26T17:55:00Z"/>
          <w:b/>
          <w:i/>
        </w:rPr>
      </w:pPr>
      <w:del w:id="796" w:author="Qasim KHALID" w:date="2020-03-26T17:55:00Z">
        <w:r w:rsidDel="00C32B66">
          <w:rPr>
            <w:b/>
            <w:i/>
          </w:rPr>
          <w:delText>hasCurrentOccupancy</w:delText>
        </w:r>
      </w:del>
    </w:p>
    <w:p w14:paraId="34B7C533" w14:textId="59D8011E" w:rsidR="00DD76D5" w:rsidDel="00C32B66" w:rsidRDefault="00066F7E">
      <w:pPr>
        <w:jc w:val="both"/>
        <w:rPr>
          <w:del w:id="797" w:author="Qasim KHALID" w:date="2020-03-26T17:55:00Z"/>
        </w:rPr>
      </w:pPr>
      <w:del w:id="798" w:author="Qasim KHALID" w:date="2020-03-26T17:55:00Z">
        <w:r w:rsidDel="00C32B66">
          <w:delText>This property is used to represent the current occupancy(in terms of persons) of a particular space. Its value is an integer.</w:delText>
        </w:r>
      </w:del>
    </w:p>
    <w:p w14:paraId="0914F36C" w14:textId="7901DC49" w:rsidR="00DD76D5" w:rsidDel="000376AA" w:rsidRDefault="00DD76D5">
      <w:pPr>
        <w:jc w:val="both"/>
        <w:rPr>
          <w:del w:id="799" w:author="Qasim KHALID" w:date="2020-03-26T18:40:00Z"/>
        </w:rPr>
      </w:pPr>
    </w:p>
    <w:p w14:paraId="03CB2B10" w14:textId="356D5F80" w:rsidR="00DD76D5" w:rsidDel="00563714" w:rsidRDefault="00066F7E">
      <w:pPr>
        <w:jc w:val="both"/>
        <w:rPr>
          <w:del w:id="800" w:author="Qasim KHALID" w:date="2020-03-26T18:05:00Z"/>
          <w:b/>
          <w:i/>
        </w:rPr>
      </w:pPr>
      <w:del w:id="801" w:author="Qasim KHALID" w:date="2020-03-26T18:05:00Z">
        <w:r w:rsidDel="00563714">
          <w:rPr>
            <w:b/>
            <w:i/>
          </w:rPr>
          <w:delText>hasDistance</w:delText>
        </w:r>
      </w:del>
    </w:p>
    <w:p w14:paraId="243FBA77" w14:textId="0750CBE4" w:rsidR="00DD76D5" w:rsidDel="000376AA" w:rsidRDefault="00066F7E">
      <w:pPr>
        <w:jc w:val="both"/>
        <w:rPr>
          <w:del w:id="802" w:author="Qasim KHALID" w:date="2020-03-26T18:40:00Z"/>
        </w:rPr>
      </w:pPr>
      <w:del w:id="803" w:author="Qasim KHALID" w:date="2020-03-26T18:05:00Z">
        <w:r w:rsidDel="00563714">
          <w:delText>This property is used to represent the distance(in meters) between two connected building space connections as well as a distance between a person and building space connection. Its value is an integer</w:delText>
        </w:r>
      </w:del>
      <w:del w:id="804" w:author="Qasim KHALID" w:date="2020-03-26T18:40:00Z">
        <w:r w:rsidDel="000376AA">
          <w:delText>.</w:delText>
        </w:r>
      </w:del>
    </w:p>
    <w:p w14:paraId="3BE11CCE" w14:textId="41AA97D6" w:rsidR="00DD76D5" w:rsidDel="000376AA" w:rsidRDefault="00DD76D5">
      <w:pPr>
        <w:jc w:val="both"/>
        <w:rPr>
          <w:del w:id="805" w:author="Qasim KHALID" w:date="2020-03-26T18:40:00Z"/>
        </w:rPr>
      </w:pPr>
    </w:p>
    <w:p w14:paraId="461ADFCE" w14:textId="63F36B49" w:rsidR="00DD76D5" w:rsidDel="000376AA" w:rsidRDefault="00066F7E">
      <w:pPr>
        <w:jc w:val="both"/>
        <w:rPr>
          <w:del w:id="806" w:author="Qasim KHALID" w:date="2020-03-26T18:40:00Z"/>
          <w:b/>
          <w:i/>
        </w:rPr>
      </w:pPr>
      <w:del w:id="807" w:author="Qasim KHALID" w:date="2020-03-26T18:40:00Z">
        <w:r w:rsidDel="000376AA">
          <w:rPr>
            <w:b/>
            <w:i/>
          </w:rPr>
          <w:delText>hasEvacuationStatus</w:delText>
        </w:r>
      </w:del>
    </w:p>
    <w:p w14:paraId="1008BAEE" w14:textId="04E0C629" w:rsidR="00DD76D5" w:rsidDel="000376AA" w:rsidRDefault="00066F7E">
      <w:pPr>
        <w:jc w:val="both"/>
        <w:rPr>
          <w:del w:id="808" w:author="Qasim KHALID" w:date="2020-03-26T18:40:00Z"/>
          <w:moveFrom w:id="809" w:author="Qasim KHALID" w:date="2020-03-26T18:13:00Z"/>
        </w:rPr>
      </w:pPr>
      <w:moveFromRangeStart w:id="810" w:author="Qasim KHALID" w:date="2020-03-26T18:13:00Z" w:name="move36138838"/>
      <w:moveFrom w:id="811" w:author="Qasim KHALID" w:date="2020-03-26T18:13:00Z">
        <w:del w:id="812" w:author="Qasim KHALID" w:date="2020-03-26T18:40:00Z">
          <w:r w:rsidDel="000376AA">
            <w:delText xml:space="preserve">This property is used to represent the evacuation status of a person that either (s)he has evacuated safely or not. Its value is a string. The value in the string can be either, ‘not started’, or ‘in progress’, or ‘completed’.  </w:delText>
          </w:r>
        </w:del>
      </w:moveFrom>
    </w:p>
    <w:moveFromRangeEnd w:id="810"/>
    <w:p w14:paraId="39F7EED0" w14:textId="09127C1F" w:rsidR="00DD76D5" w:rsidDel="000376AA" w:rsidRDefault="00DD76D5">
      <w:pPr>
        <w:jc w:val="both"/>
        <w:rPr>
          <w:del w:id="813" w:author="Qasim KHALID" w:date="2020-03-26T18:40:00Z"/>
        </w:rPr>
      </w:pPr>
    </w:p>
    <w:p w14:paraId="77917DCC" w14:textId="4CA9976D" w:rsidR="00DD76D5" w:rsidDel="000376AA" w:rsidRDefault="00066F7E">
      <w:pPr>
        <w:jc w:val="both"/>
        <w:rPr>
          <w:del w:id="814" w:author="Qasim KHALID" w:date="2020-03-26T18:40:00Z"/>
          <w:b/>
          <w:i/>
        </w:rPr>
      </w:pPr>
      <w:del w:id="815" w:author="Qasim KHALID" w:date="2020-03-26T18:40:00Z">
        <w:r w:rsidDel="000376AA">
          <w:rPr>
            <w:b/>
            <w:i/>
          </w:rPr>
          <w:delText>hasFamiliaritywithBuilding</w:delText>
        </w:r>
      </w:del>
    </w:p>
    <w:p w14:paraId="2393EBF4" w14:textId="59B00CB6" w:rsidR="00DD76D5" w:rsidDel="000376AA" w:rsidRDefault="00066F7E">
      <w:pPr>
        <w:jc w:val="both"/>
        <w:rPr>
          <w:del w:id="816" w:author="Qasim KHALID" w:date="2020-03-26T18:40:00Z"/>
        </w:rPr>
      </w:pPr>
      <w:del w:id="817" w:author="Qasim KHALID" w:date="2020-03-26T18:40:00Z">
        <w:r w:rsidDel="000376AA">
          <w:delText xml:space="preserve">This property is used to represent the familiarity of person with the building geometry. Its value is in boolean. The true represents that a person is familiar with the building whereas a false represent (s)he is not.  </w:delText>
        </w:r>
      </w:del>
    </w:p>
    <w:p w14:paraId="7CCFB865" w14:textId="488FB473" w:rsidR="00DD76D5" w:rsidDel="000376AA" w:rsidRDefault="00DD76D5">
      <w:pPr>
        <w:jc w:val="both"/>
        <w:rPr>
          <w:del w:id="818" w:author="Qasim KHALID" w:date="2020-03-26T18:40:00Z"/>
        </w:rPr>
      </w:pPr>
    </w:p>
    <w:p w14:paraId="47E1E2D7" w14:textId="47EE5F52" w:rsidR="00DD76D5" w:rsidDel="000376AA" w:rsidRDefault="00066F7E">
      <w:pPr>
        <w:jc w:val="both"/>
        <w:rPr>
          <w:del w:id="819" w:author="Qasim KHALID" w:date="2020-03-26T18:40:00Z"/>
          <w:b/>
          <w:i/>
        </w:rPr>
      </w:pPr>
      <w:del w:id="820" w:author="Qasim KHALID" w:date="2020-03-26T18:40:00Z">
        <w:r w:rsidDel="000376AA">
          <w:rPr>
            <w:b/>
            <w:i/>
          </w:rPr>
          <w:delText>hasFitnesslevel</w:delText>
        </w:r>
      </w:del>
    </w:p>
    <w:p w14:paraId="3FC83E87" w14:textId="76A645F6" w:rsidR="00DD76D5" w:rsidDel="007B6ED6" w:rsidRDefault="00066F7E">
      <w:pPr>
        <w:jc w:val="both"/>
        <w:rPr>
          <w:del w:id="821" w:author="Qasim KHALID" w:date="2020-03-26T19:27:00Z"/>
          <w:moveFrom w:id="822" w:author="Qasim KHALID" w:date="2020-03-26T18:40:00Z"/>
        </w:rPr>
      </w:pPr>
      <w:moveFromRangeStart w:id="823" w:author="Qasim KHALID" w:date="2020-03-26T18:40:00Z" w:name="move36140453"/>
      <w:moveFrom w:id="824" w:author="Qasim KHALID" w:date="2020-03-26T18:40:00Z">
        <w:del w:id="825" w:author="Qasim KHALID" w:date="2020-03-26T19:27:00Z">
          <w:r w:rsidDel="007B6ED6">
            <w:delText>This property is used to represent the fitness level of a person. For example, there are 5 levels. Upper three levels are appropriate and considered as safe whereas the below two levels are considered as dangerous and a particular person needs assistance. Its value is an integer.</w:delText>
          </w:r>
        </w:del>
      </w:moveFrom>
    </w:p>
    <w:moveFromRangeEnd w:id="823"/>
    <w:p w14:paraId="00139484" w14:textId="6C33B847" w:rsidR="00DD76D5" w:rsidDel="007B6ED6" w:rsidRDefault="00DD76D5">
      <w:pPr>
        <w:jc w:val="both"/>
        <w:rPr>
          <w:del w:id="826" w:author="Qasim KHALID" w:date="2020-03-26T19:27:00Z"/>
        </w:rPr>
      </w:pPr>
    </w:p>
    <w:p w14:paraId="0A354CC5" w14:textId="3FCA5082" w:rsidR="00DD76D5" w:rsidDel="007B6ED6" w:rsidRDefault="00066F7E">
      <w:pPr>
        <w:jc w:val="both"/>
        <w:rPr>
          <w:del w:id="827" w:author="Qasim KHALID" w:date="2020-03-26T19:27:00Z"/>
          <w:b/>
          <w:i/>
        </w:rPr>
      </w:pPr>
      <w:del w:id="828" w:author="Qasim KHALID" w:date="2020-03-26T19:27:00Z">
        <w:r w:rsidDel="007B6ED6">
          <w:rPr>
            <w:b/>
            <w:i/>
          </w:rPr>
          <w:delText>hasGroupID</w:delText>
        </w:r>
      </w:del>
    </w:p>
    <w:p w14:paraId="39CED99D" w14:textId="32E4DCFF" w:rsidR="00DD76D5" w:rsidDel="007B6ED6" w:rsidRDefault="00066F7E">
      <w:pPr>
        <w:jc w:val="both"/>
        <w:rPr>
          <w:del w:id="829" w:author="Qasim KHALID" w:date="2020-03-26T19:27:00Z"/>
        </w:rPr>
      </w:pPr>
      <w:del w:id="830" w:author="Qasim KHALID" w:date="2020-03-26T19:27:00Z">
        <w:r w:rsidDel="007B6ED6">
          <w:delText>This property is used to represent an identity number(ID) which is assigned to people who have a same group and evacuate together. All persons having the same group have a unique group ID. Its value is an integer.</w:delText>
        </w:r>
      </w:del>
    </w:p>
    <w:p w14:paraId="4F7F3E6F" w14:textId="10FEF669" w:rsidR="00DD76D5" w:rsidDel="007B6ED6" w:rsidRDefault="00DD76D5">
      <w:pPr>
        <w:jc w:val="both"/>
        <w:rPr>
          <w:del w:id="831" w:author="Qasim KHALID" w:date="2020-03-26T19:27:00Z"/>
        </w:rPr>
      </w:pPr>
    </w:p>
    <w:p w14:paraId="5F8B0D40" w14:textId="4B2D5985" w:rsidR="00DD76D5" w:rsidDel="007B6ED6" w:rsidRDefault="00066F7E">
      <w:pPr>
        <w:jc w:val="both"/>
        <w:rPr>
          <w:del w:id="832" w:author="Qasim KHALID" w:date="2020-03-26T19:27:00Z"/>
          <w:b/>
          <w:i/>
        </w:rPr>
      </w:pPr>
      <w:del w:id="833" w:author="Qasim KHALID" w:date="2020-03-26T19:27:00Z">
        <w:r w:rsidDel="007B6ED6">
          <w:rPr>
            <w:b/>
            <w:i/>
          </w:rPr>
          <w:delText>hasFamilyID</w:delText>
        </w:r>
      </w:del>
    </w:p>
    <w:p w14:paraId="748843C9" w14:textId="73AE03A5" w:rsidR="00DD76D5" w:rsidDel="007B6ED6" w:rsidRDefault="00066F7E">
      <w:pPr>
        <w:jc w:val="both"/>
        <w:rPr>
          <w:del w:id="834" w:author="Qasim KHALID" w:date="2020-03-26T19:27:00Z"/>
        </w:rPr>
      </w:pPr>
      <w:del w:id="835" w:author="Qasim KHALID" w:date="2020-03-26T19:27:00Z">
        <w:r w:rsidDel="007B6ED6">
          <w:delText>This property is used to represent an identity number(ID) which is assigned to people who have the same family and evacuate together. All persons of a family have a unique family ID. Its value is an integer.</w:delText>
        </w:r>
      </w:del>
    </w:p>
    <w:p w14:paraId="2A9D79AC" w14:textId="75CED2A4" w:rsidR="00DD76D5" w:rsidDel="007B6ED6" w:rsidRDefault="00DD76D5">
      <w:pPr>
        <w:jc w:val="both"/>
        <w:rPr>
          <w:del w:id="836" w:author="Qasim KHALID" w:date="2020-03-26T19:27:00Z"/>
        </w:rPr>
      </w:pPr>
    </w:p>
    <w:p w14:paraId="76517480" w14:textId="66BD39AE" w:rsidR="00DD76D5" w:rsidDel="007B6ED6" w:rsidRDefault="00066F7E">
      <w:pPr>
        <w:jc w:val="both"/>
        <w:rPr>
          <w:del w:id="837" w:author="Qasim KHALID" w:date="2020-03-26T19:27:00Z"/>
          <w:b/>
          <w:i/>
        </w:rPr>
      </w:pPr>
      <w:del w:id="838" w:author="Qasim KHALID" w:date="2020-03-26T19:27:00Z">
        <w:r w:rsidDel="007B6ED6">
          <w:rPr>
            <w:b/>
            <w:i/>
          </w:rPr>
          <w:delText>hasID</w:delText>
        </w:r>
      </w:del>
    </w:p>
    <w:p w14:paraId="2DEF5B78" w14:textId="6E5828D0" w:rsidR="00DD76D5" w:rsidDel="007B6ED6" w:rsidRDefault="00066F7E">
      <w:pPr>
        <w:jc w:val="both"/>
        <w:rPr>
          <w:del w:id="839" w:author="Qasim KHALID" w:date="2020-03-26T19:27:00Z"/>
          <w:moveFrom w:id="840" w:author="Qasim KHALID" w:date="2020-03-26T18:59:00Z"/>
        </w:rPr>
      </w:pPr>
      <w:moveFromRangeStart w:id="841" w:author="Qasim KHALID" w:date="2020-03-26T18:59:00Z" w:name="move36141579"/>
      <w:moveFrom w:id="842" w:author="Qasim KHALID" w:date="2020-03-26T18:59:00Z">
        <w:del w:id="843" w:author="Qasim KHALID" w:date="2020-03-26T19:27:00Z">
          <w:r w:rsidDel="007B6ED6">
            <w:delText>This property is used to represent an identification number, which is unique for every occupant of the building. It is different than group and family ID. This ID number is used to calculate all the functionalities for a specific person, e.g. location, characteristics, preferences, etc. Its value is an integer.</w:delText>
          </w:r>
        </w:del>
      </w:moveFrom>
    </w:p>
    <w:moveFromRangeEnd w:id="841"/>
    <w:p w14:paraId="5294E5EE" w14:textId="24ABFCCD" w:rsidR="00DD76D5" w:rsidDel="007B6ED6" w:rsidRDefault="00DD76D5">
      <w:pPr>
        <w:jc w:val="both"/>
        <w:rPr>
          <w:del w:id="844" w:author="Qasim KHALID" w:date="2020-03-26T19:27:00Z"/>
        </w:rPr>
      </w:pPr>
    </w:p>
    <w:p w14:paraId="3545C569" w14:textId="4BD15B80" w:rsidR="00DD76D5" w:rsidDel="00CE5683" w:rsidRDefault="00066F7E">
      <w:pPr>
        <w:jc w:val="both"/>
        <w:rPr>
          <w:del w:id="845" w:author="Qasim KHALID" w:date="2020-03-26T18:59:00Z"/>
          <w:b/>
          <w:i/>
        </w:rPr>
      </w:pPr>
      <w:del w:id="846" w:author="Qasim KHALID" w:date="2020-03-26T18:59:00Z">
        <w:r w:rsidDel="00CE5683">
          <w:rPr>
            <w:b/>
            <w:i/>
          </w:rPr>
          <w:delText>hasImpairment</w:delText>
        </w:r>
      </w:del>
    </w:p>
    <w:p w14:paraId="50B320D7" w14:textId="34EF0598" w:rsidR="00DD76D5" w:rsidDel="00CE5683" w:rsidRDefault="00066F7E">
      <w:pPr>
        <w:jc w:val="both"/>
        <w:rPr>
          <w:del w:id="847" w:author="Qasim KHALID" w:date="2020-03-26T18:59:00Z"/>
        </w:rPr>
      </w:pPr>
      <w:del w:id="848" w:author="Qasim KHALID" w:date="2020-03-26T18:59:00Z">
        <w:r w:rsidDel="00CE5683">
          <w:delText>This property is used to mention either a person is impaired or not. Several rules can be defined on the basis of this property such as, paths feasible for people with impairments, etc.  Its value is in boolean.</w:delText>
        </w:r>
      </w:del>
    </w:p>
    <w:p w14:paraId="02FFADD4" w14:textId="750E10F9" w:rsidR="00DD76D5" w:rsidDel="007B6ED6" w:rsidRDefault="00DD76D5">
      <w:pPr>
        <w:jc w:val="both"/>
        <w:rPr>
          <w:del w:id="849" w:author="Qasim KHALID" w:date="2020-03-26T19:27:00Z"/>
        </w:rPr>
      </w:pPr>
    </w:p>
    <w:p w14:paraId="25BC49B3" w14:textId="620B5B1E" w:rsidR="00DD76D5" w:rsidDel="00CE5683" w:rsidRDefault="00066F7E">
      <w:pPr>
        <w:jc w:val="both"/>
        <w:rPr>
          <w:del w:id="850" w:author="Qasim KHALID" w:date="2020-03-26T18:59:00Z"/>
          <w:b/>
          <w:i/>
        </w:rPr>
      </w:pPr>
      <w:del w:id="851" w:author="Qasim KHALID" w:date="2020-03-26T18:59:00Z">
        <w:r w:rsidDel="00CE5683">
          <w:rPr>
            <w:b/>
            <w:i/>
          </w:rPr>
          <w:delText>hasSpeed</w:delText>
        </w:r>
      </w:del>
    </w:p>
    <w:p w14:paraId="43642DE6" w14:textId="312505E8" w:rsidR="00DD76D5" w:rsidDel="00CE5683" w:rsidRDefault="00066F7E">
      <w:pPr>
        <w:jc w:val="both"/>
        <w:rPr>
          <w:del w:id="852" w:author="Qasim KHALID" w:date="2020-03-26T18:59:00Z"/>
        </w:rPr>
      </w:pPr>
      <w:del w:id="853" w:author="Qasim KHALID" w:date="2020-03-26T18:59:00Z">
        <w:r w:rsidDel="00CE5683">
          <w:delText xml:space="preserve">This property is used to represent the speed of a person which is connected to fitness level as well. The speed of each person is multiplied by the distance between building space connections (so called paths) to calculate the time required for evacuation by that person. Its value is an integer. </w:delText>
        </w:r>
      </w:del>
    </w:p>
    <w:p w14:paraId="7541A12D" w14:textId="7460617B" w:rsidR="00DD76D5" w:rsidDel="00CE5683" w:rsidRDefault="00DD76D5">
      <w:pPr>
        <w:jc w:val="both"/>
        <w:rPr>
          <w:del w:id="854" w:author="Qasim KHALID" w:date="2020-03-26T18:59:00Z"/>
        </w:rPr>
      </w:pPr>
    </w:p>
    <w:p w14:paraId="71D12645" w14:textId="04A7671E" w:rsidR="00DD76D5" w:rsidDel="00CE5683" w:rsidRDefault="00066F7E">
      <w:pPr>
        <w:jc w:val="both"/>
        <w:rPr>
          <w:del w:id="855" w:author="Qasim KHALID" w:date="2020-03-26T18:59:00Z"/>
          <w:b/>
          <w:i/>
        </w:rPr>
      </w:pPr>
      <w:del w:id="856" w:author="Qasim KHALID" w:date="2020-03-26T18:59:00Z">
        <w:r w:rsidDel="00CE5683">
          <w:rPr>
            <w:b/>
            <w:i/>
          </w:rPr>
          <w:delText>hasTies</w:delText>
        </w:r>
      </w:del>
    </w:p>
    <w:p w14:paraId="7FB606B2" w14:textId="14CB62DA" w:rsidR="00DD76D5" w:rsidDel="00CE5683" w:rsidRDefault="00066F7E">
      <w:pPr>
        <w:jc w:val="both"/>
        <w:rPr>
          <w:del w:id="857" w:author="Qasim KHALID" w:date="2020-03-26T18:59:00Z"/>
        </w:rPr>
      </w:pPr>
      <w:del w:id="858" w:author="Qasim KHALID" w:date="2020-03-26T18:59:00Z">
        <w:r w:rsidDel="00CE5683">
          <w:delText>This property is used to mention either a person has relationship ties with any other occupant or not. Its value is in boolean.</w:delText>
        </w:r>
      </w:del>
    </w:p>
    <w:p w14:paraId="052BCE95" w14:textId="599C07BB" w:rsidR="00DD76D5" w:rsidDel="00CE5683" w:rsidRDefault="00DD76D5">
      <w:pPr>
        <w:jc w:val="both"/>
        <w:rPr>
          <w:del w:id="859" w:author="Qasim KHALID" w:date="2020-03-26T18:59:00Z"/>
        </w:rPr>
      </w:pPr>
    </w:p>
    <w:p w14:paraId="7CA0DD9A" w14:textId="517EEBF1" w:rsidR="00DD76D5" w:rsidDel="00CE5683" w:rsidRDefault="00066F7E">
      <w:pPr>
        <w:jc w:val="both"/>
        <w:rPr>
          <w:del w:id="860" w:author="Qasim KHALID" w:date="2020-03-26T18:59:00Z"/>
          <w:b/>
          <w:i/>
        </w:rPr>
      </w:pPr>
      <w:del w:id="861" w:author="Qasim KHALID" w:date="2020-03-26T18:59:00Z">
        <w:r w:rsidDel="00CE5683">
          <w:rPr>
            <w:b/>
            <w:i/>
          </w:rPr>
          <w:delText>isSafeZone</w:delText>
        </w:r>
      </w:del>
    </w:p>
    <w:p w14:paraId="426254FB" w14:textId="4980A04A" w:rsidR="00DD76D5" w:rsidDel="00CE5683" w:rsidRDefault="00066F7E">
      <w:pPr>
        <w:jc w:val="both"/>
        <w:rPr>
          <w:del w:id="862" w:author="Qasim KHALID" w:date="2020-03-26T18:59:00Z"/>
        </w:rPr>
      </w:pPr>
      <w:del w:id="863" w:author="Qasim KHALID" w:date="2020-03-26T18:59:00Z">
        <w:r w:rsidDel="00CE5683">
          <w:delText xml:space="preserve">This property is used to represent the safety of a particular, in terms of accessibility during emergency situation, of a specific building space or building space connection. Its value is in boolean. </w:delText>
        </w:r>
      </w:del>
    </w:p>
    <w:p w14:paraId="5162FAB9" w14:textId="6692046E" w:rsidR="00DD76D5" w:rsidDel="00CE5683" w:rsidRDefault="00DD76D5">
      <w:pPr>
        <w:jc w:val="both"/>
        <w:rPr>
          <w:del w:id="864" w:author="Qasim KHALID" w:date="2020-03-26T18:59:00Z"/>
        </w:rPr>
      </w:pPr>
    </w:p>
    <w:p w14:paraId="5D39675E" w14:textId="26C76D10" w:rsidR="00DD76D5" w:rsidDel="00CE5683" w:rsidRDefault="00066F7E">
      <w:pPr>
        <w:jc w:val="both"/>
        <w:rPr>
          <w:del w:id="865" w:author="Qasim KHALID" w:date="2020-03-26T18:59:00Z"/>
          <w:b/>
          <w:i/>
        </w:rPr>
      </w:pPr>
      <w:del w:id="866" w:author="Qasim KHALID" w:date="2020-03-26T18:59:00Z">
        <w:r w:rsidDel="00CE5683">
          <w:rPr>
            <w:b/>
            <w:i/>
          </w:rPr>
          <w:delText>isAvailable</w:delText>
        </w:r>
      </w:del>
    </w:p>
    <w:p w14:paraId="7E3F6B05" w14:textId="207EE0FC" w:rsidR="00DD76D5" w:rsidDel="00CE5683" w:rsidRDefault="00066F7E">
      <w:pPr>
        <w:jc w:val="both"/>
        <w:rPr>
          <w:del w:id="867" w:author="Qasim KHALID" w:date="2020-03-26T18:59:00Z"/>
        </w:rPr>
      </w:pPr>
      <w:del w:id="868" w:author="Qasim KHALID" w:date="2020-03-26T18:59:00Z">
        <w:r w:rsidDel="00CE5683">
          <w:delText>This property is used to represent the availability, in terms of accessibility during emergency situation, of a specific building space or building space connection. This is different that the isSafeZone property because a space or a space can be safe during a hazardous situation but it cannot be available for occupants due to several reasons such as congestion, etc.  Its value is in boolean.</w:delText>
        </w:r>
      </w:del>
    </w:p>
    <w:p w14:paraId="61F991E8" w14:textId="3E89DC31" w:rsidR="00DD76D5" w:rsidDel="00CE5683" w:rsidRDefault="00DD76D5">
      <w:pPr>
        <w:jc w:val="both"/>
        <w:rPr>
          <w:del w:id="869" w:author="Qasim KHALID" w:date="2020-03-26T18:59:00Z"/>
        </w:rPr>
      </w:pPr>
    </w:p>
    <w:p w14:paraId="3E5F4B1F" w14:textId="7842590A" w:rsidR="00DD76D5" w:rsidDel="00CE5683" w:rsidRDefault="00066F7E">
      <w:pPr>
        <w:jc w:val="both"/>
        <w:rPr>
          <w:del w:id="870" w:author="Qasim KHALID" w:date="2020-03-26T18:59:00Z"/>
          <w:b/>
          <w:i/>
        </w:rPr>
      </w:pPr>
      <w:del w:id="871" w:author="Qasim KHALID" w:date="2020-03-26T18:59:00Z">
        <w:r w:rsidDel="00CE5683">
          <w:rPr>
            <w:b/>
            <w:i/>
          </w:rPr>
          <w:delText>isExit</w:delText>
        </w:r>
      </w:del>
    </w:p>
    <w:p w14:paraId="68D1B5EE" w14:textId="617A5121" w:rsidR="00DD76D5" w:rsidDel="00CE5683" w:rsidRDefault="00066F7E">
      <w:pPr>
        <w:jc w:val="both"/>
        <w:rPr>
          <w:del w:id="872" w:author="Qasim KHALID" w:date="2020-03-26T18:59:00Z"/>
        </w:rPr>
      </w:pPr>
      <w:del w:id="873" w:author="Qasim KHALID" w:date="2020-03-26T18:59:00Z">
        <w:r w:rsidDel="00CE5683">
          <w:delText>This property is used to represent that either a space is an Exit or not. Its value is in boolean.</w:delText>
        </w:r>
      </w:del>
    </w:p>
    <w:p w14:paraId="503D6B37" w14:textId="3C1F96CC" w:rsidR="00DD76D5" w:rsidDel="00CE5683" w:rsidRDefault="00066F7E">
      <w:pPr>
        <w:jc w:val="both"/>
        <w:rPr>
          <w:del w:id="874" w:author="Qasim KHALID" w:date="2020-03-26T18:59:00Z"/>
        </w:rPr>
      </w:pPr>
      <w:del w:id="875" w:author="Qasim KHALID" w:date="2020-03-26T18:59:00Z">
        <w:r w:rsidDel="00CE5683">
          <w:delText>As our ultimate goal of this ontology is to create and suggest paths to the occupants of the building, therefore this property is the most significant one. Its value is in boolean.</w:delText>
        </w:r>
      </w:del>
    </w:p>
    <w:p w14:paraId="5F46EB34" w14:textId="22E8D69E" w:rsidR="00DD76D5" w:rsidDel="00CE5683" w:rsidRDefault="00DD76D5">
      <w:pPr>
        <w:jc w:val="both"/>
        <w:rPr>
          <w:del w:id="876" w:author="Qasim KHALID" w:date="2020-03-26T18:59:00Z"/>
        </w:rPr>
      </w:pPr>
    </w:p>
    <w:p w14:paraId="3EBA1C02" w14:textId="5BC2EBE0" w:rsidR="00DD76D5" w:rsidDel="00CE5683" w:rsidRDefault="00066F7E">
      <w:pPr>
        <w:jc w:val="both"/>
        <w:rPr>
          <w:del w:id="877" w:author="Qasim KHALID" w:date="2020-03-26T18:59:00Z"/>
          <w:b/>
          <w:i/>
        </w:rPr>
      </w:pPr>
      <w:del w:id="878" w:author="Qasim KHALID" w:date="2020-03-26T18:59:00Z">
        <w:r w:rsidDel="00CE5683">
          <w:rPr>
            <w:b/>
            <w:i/>
          </w:rPr>
          <w:delText>isEntrance</w:delText>
        </w:r>
      </w:del>
    </w:p>
    <w:p w14:paraId="04D144B5" w14:textId="55F11541" w:rsidR="00DD76D5" w:rsidDel="00CE5683" w:rsidRDefault="00066F7E">
      <w:pPr>
        <w:jc w:val="both"/>
        <w:rPr>
          <w:del w:id="879" w:author="Qasim KHALID" w:date="2020-03-26T18:59:00Z"/>
        </w:rPr>
      </w:pPr>
      <w:del w:id="880" w:author="Qasim KHALID" w:date="2020-03-26T18:59:00Z">
        <w:r w:rsidDel="00CE5683">
          <w:delText xml:space="preserve">This property is used to represent a space either it is an entrance or not, because normally the entrance is used to be an exit as well. For that purpose, this property is crosslinked with </w:delText>
        </w:r>
        <w:r w:rsidDel="00CE5683">
          <w:rPr>
            <w:i/>
          </w:rPr>
          <w:delText>IsExit</w:delText>
        </w:r>
        <w:r w:rsidDel="00CE5683">
          <w:delText xml:space="preserve"> property, but not for all the cases. Its value is in boolean.</w:delText>
        </w:r>
      </w:del>
    </w:p>
    <w:p w14:paraId="6B458E45" w14:textId="1CC9365B" w:rsidR="00DD76D5" w:rsidDel="00CE5683" w:rsidRDefault="00DD76D5">
      <w:pPr>
        <w:jc w:val="both"/>
        <w:rPr>
          <w:del w:id="881" w:author="Qasim KHALID" w:date="2020-03-26T18:59:00Z"/>
        </w:rPr>
      </w:pPr>
    </w:p>
    <w:p w14:paraId="666FE7F2" w14:textId="5157EF03" w:rsidR="00DD76D5" w:rsidDel="00CE5683" w:rsidRDefault="00066F7E">
      <w:pPr>
        <w:jc w:val="both"/>
        <w:rPr>
          <w:del w:id="882" w:author="Qasim KHALID" w:date="2020-03-26T18:59:00Z"/>
          <w:b/>
          <w:i/>
        </w:rPr>
      </w:pPr>
      <w:del w:id="883" w:author="Qasim KHALID" w:date="2020-03-26T18:59:00Z">
        <w:r w:rsidDel="00CE5683">
          <w:rPr>
            <w:b/>
            <w:i/>
          </w:rPr>
          <w:delText>needsSupervision</w:delText>
        </w:r>
      </w:del>
    </w:p>
    <w:p w14:paraId="6E222AEB" w14:textId="1F0980E8" w:rsidR="00DD76D5" w:rsidDel="00CE5683" w:rsidRDefault="00066F7E">
      <w:pPr>
        <w:jc w:val="both"/>
        <w:rPr>
          <w:del w:id="884" w:author="Qasim KHALID" w:date="2020-03-26T18:59:00Z"/>
        </w:rPr>
      </w:pPr>
      <w:del w:id="885" w:author="Qasim KHALID" w:date="2020-03-26T18:59:00Z">
        <w:r w:rsidDel="00CE5683">
          <w:delText>This property is used to mention either a person needs a supervision or not. It is not important that a person should be dependent, because healthy or independent persons may also need supervision because of their fitness level that may be decreased during an emergency situation in the building. This supervision is related to the administrative authorities or emergency experts. Its value is in boolean.</w:delText>
        </w:r>
      </w:del>
    </w:p>
    <w:p w14:paraId="2FD56AD0" w14:textId="4AA31774" w:rsidR="00DD76D5" w:rsidDel="00CE5683" w:rsidRDefault="00DD76D5">
      <w:pPr>
        <w:jc w:val="both"/>
        <w:rPr>
          <w:del w:id="886" w:author="Qasim KHALID" w:date="2020-03-26T18:59:00Z"/>
        </w:rPr>
      </w:pPr>
    </w:p>
    <w:p w14:paraId="296F87B4" w14:textId="1ACA45F2" w:rsidR="00DD76D5" w:rsidDel="00CE5683" w:rsidRDefault="00066F7E">
      <w:pPr>
        <w:jc w:val="both"/>
        <w:rPr>
          <w:del w:id="887" w:author="Qasim KHALID" w:date="2020-03-26T18:59:00Z"/>
          <w:b/>
          <w:i/>
        </w:rPr>
      </w:pPr>
      <w:del w:id="888" w:author="Qasim KHALID" w:date="2020-03-26T18:59:00Z">
        <w:r w:rsidDel="00CE5683">
          <w:rPr>
            <w:b/>
            <w:i/>
          </w:rPr>
          <w:delText>prefersEvacuationWithTies</w:delText>
        </w:r>
      </w:del>
    </w:p>
    <w:p w14:paraId="36B5CB93" w14:textId="3DAA18CB" w:rsidR="00DD76D5" w:rsidDel="00CE5683" w:rsidRDefault="00066F7E">
      <w:pPr>
        <w:jc w:val="both"/>
        <w:rPr>
          <w:del w:id="889" w:author="Qasim KHALID" w:date="2020-03-26T18:59:00Z"/>
        </w:rPr>
      </w:pPr>
      <w:del w:id="890" w:author="Qasim KHALID" w:date="2020-03-26T18:59:00Z">
        <w:r w:rsidDel="00CE5683">
          <w:delText xml:space="preserve">This property is a special case, when a person having ties with the other occupants of the building, but (s)he is flexible for his/her evacuation paths due to several reasons such as, there are multiple responsible person available for the same dependent person, dependent persons may evacuate themselves or by the administrative authorities, a person having friend ties and all of the persons are independent enough to evacuate on their own, or it is almost impossible to collect his/her dependent family members due to the shortage of time or severity of the hazardous situation, etc. Its value is in string. It has values such as Flexible, Not Flexible. </w:delText>
        </w:r>
      </w:del>
    </w:p>
    <w:p w14:paraId="774F8F4E" w14:textId="37AE0BC1" w:rsidR="00DD76D5" w:rsidDel="007B6ED6" w:rsidRDefault="00DD76D5">
      <w:pPr>
        <w:jc w:val="both"/>
        <w:rPr>
          <w:del w:id="891" w:author="Qasim KHALID" w:date="2020-03-26T19:27:00Z"/>
          <w:b/>
        </w:rPr>
      </w:pPr>
    </w:p>
    <w:p w14:paraId="4239996C" w14:textId="77777777" w:rsidR="00DD76D5" w:rsidRDefault="00DD76D5">
      <w:pPr>
        <w:jc w:val="both"/>
        <w:rPr>
          <w:b/>
        </w:rPr>
      </w:pPr>
    </w:p>
    <w:p w14:paraId="36BFA844" w14:textId="77777777" w:rsidR="00DD76D5" w:rsidRDefault="00066F7E">
      <w:pPr>
        <w:jc w:val="both"/>
        <w:rPr>
          <w:b/>
        </w:rPr>
      </w:pPr>
      <w:r>
        <w:rPr>
          <w:b/>
        </w:rPr>
        <w:t>Object Properties:</w:t>
      </w:r>
    </w:p>
    <w:p w14:paraId="71A6FEFC" w14:textId="70D0DA21" w:rsidR="00DD76D5" w:rsidRDefault="00DD76D5">
      <w:pPr>
        <w:jc w:val="both"/>
        <w:rPr>
          <w:ins w:id="892" w:author="Qasim KHALID" w:date="2020-03-26T15:10:00Z"/>
          <w:b/>
          <w:i/>
        </w:rPr>
      </w:pPr>
    </w:p>
    <w:p w14:paraId="20094242" w14:textId="35B53554" w:rsidR="00187650" w:rsidRPr="00187650" w:rsidRDefault="00040448">
      <w:pPr>
        <w:pStyle w:val="ListParagraph"/>
        <w:numPr>
          <w:ilvl w:val="0"/>
          <w:numId w:val="2"/>
        </w:numPr>
        <w:jc w:val="both"/>
        <w:rPr>
          <w:ins w:id="893" w:author="Qasim KHALID" w:date="2020-03-26T17:35:00Z"/>
          <w:b/>
          <w:i/>
        </w:rPr>
      </w:pPr>
      <w:proofErr w:type="gramStart"/>
      <w:ins w:id="894" w:author="Qasim KHALID" w:date="2020-03-26T15:10:00Z">
        <w:r w:rsidRPr="006E0F19">
          <w:rPr>
            <w:b/>
            <w:i/>
            <w:rPrChange w:id="895" w:author="Qasim KHALID" w:date="2020-03-26T15:13:00Z">
              <w:rPr/>
            </w:rPrChange>
          </w:rPr>
          <w:t>sbeo:endsIn</w:t>
        </w:r>
        <w:proofErr w:type="gramEnd"/>
        <w:r w:rsidRPr="006E0F19">
          <w:rPr>
            <w:b/>
            <w:i/>
            <w:rPrChange w:id="896" w:author="Qasim KHALID" w:date="2020-03-26T15:13:00Z">
              <w:rPr/>
            </w:rPrChange>
          </w:rPr>
          <w:t xml:space="preserve"> </w:t>
        </w:r>
      </w:ins>
    </w:p>
    <w:p w14:paraId="43252E35" w14:textId="720CD677" w:rsidR="00187650" w:rsidRDefault="004B6D4E">
      <w:pPr>
        <w:ind w:left="720"/>
        <w:jc w:val="both"/>
        <w:rPr>
          <w:ins w:id="897" w:author="Qasim KHALID" w:date="2020-03-27T14:55:00Z"/>
          <w:bCs/>
          <w:iCs/>
        </w:rPr>
        <w:pPrChange w:id="898" w:author="Qasim KHALID" w:date="2020-03-27T15:22:00Z">
          <w:pPr>
            <w:jc w:val="both"/>
          </w:pPr>
        </w:pPrChange>
      </w:pPr>
      <w:ins w:id="899" w:author="Qasim KHALID" w:date="2020-03-27T14:55:00Z">
        <w:r w:rsidRPr="004B6D4E">
          <w:rPr>
            <w:bCs/>
            <w:iCs/>
          </w:rPr>
          <w:t xml:space="preserve">This property is used to express the last </w:t>
        </w:r>
      </w:ins>
      <w:ins w:id="900" w:author="Qasim KHALID" w:date="2020-03-27T15:04:00Z">
        <w:r w:rsidR="006D1191">
          <w:rPr>
            <w:bCs/>
            <w:iCs/>
          </w:rPr>
          <w:t xml:space="preserve">building </w:t>
        </w:r>
      </w:ins>
      <w:ins w:id="901" w:author="Qasim KHALID" w:date="2020-03-27T14:55:00Z">
        <w:r w:rsidRPr="004B6D4E">
          <w:rPr>
            <w:bCs/>
            <w:iCs/>
          </w:rPr>
          <w:t xml:space="preserve">space </w:t>
        </w:r>
      </w:ins>
      <w:ins w:id="902" w:author="Qasim KHALID" w:date="2020-03-27T15:04:00Z">
        <w:r w:rsidR="006D1191">
          <w:rPr>
            <w:bCs/>
            <w:iCs/>
          </w:rPr>
          <w:t xml:space="preserve">or building space connection </w:t>
        </w:r>
      </w:ins>
      <w:ins w:id="903" w:author="Qasim KHALID" w:date="2020-03-27T14:55:00Z">
        <w:r w:rsidRPr="004B6D4E">
          <w:rPr>
            <w:bCs/>
            <w:iCs/>
          </w:rPr>
          <w:t xml:space="preserve">where </w:t>
        </w:r>
      </w:ins>
      <w:ins w:id="904" w:author="Qasim KHALID" w:date="2020-03-27T15:04:00Z">
        <w:r w:rsidR="006D1191">
          <w:rPr>
            <w:bCs/>
            <w:iCs/>
          </w:rPr>
          <w:t>any</w:t>
        </w:r>
      </w:ins>
      <w:ins w:id="905" w:author="Qasim KHALID" w:date="2020-03-27T14:55:00Z">
        <w:r w:rsidRPr="004B6D4E">
          <w:rPr>
            <w:bCs/>
            <w:iCs/>
          </w:rPr>
          <w:t xml:space="preserve"> </w:t>
        </w:r>
      </w:ins>
      <w:ins w:id="906" w:author="Qasim KHALID" w:date="2020-03-27T15:02:00Z">
        <w:r>
          <w:rPr>
            <w:bCs/>
            <w:iCs/>
          </w:rPr>
          <w:t>r</w:t>
        </w:r>
      </w:ins>
      <w:ins w:id="907" w:author="Qasim KHALID" w:date="2020-03-27T14:55:00Z">
        <w:r w:rsidRPr="004B6D4E">
          <w:rPr>
            <w:bCs/>
            <w:iCs/>
          </w:rPr>
          <w:t xml:space="preserve">oute ends. Generally, these are </w:t>
        </w:r>
      </w:ins>
      <w:ins w:id="908" w:author="Qasim KHALID" w:date="2020-03-27T15:02:00Z">
        <w:r>
          <w:rPr>
            <w:bCs/>
            <w:iCs/>
          </w:rPr>
          <w:t>e</w:t>
        </w:r>
      </w:ins>
      <w:ins w:id="909" w:author="Qasim KHALID" w:date="2020-03-27T14:55:00Z">
        <w:r w:rsidRPr="004B6D4E">
          <w:rPr>
            <w:bCs/>
            <w:iCs/>
          </w:rPr>
          <w:t>xit</w:t>
        </w:r>
      </w:ins>
      <w:ins w:id="910" w:author="Qasim KHALID" w:date="2020-03-27T15:02:00Z">
        <w:r>
          <w:rPr>
            <w:bCs/>
            <w:iCs/>
          </w:rPr>
          <w:t>s</w:t>
        </w:r>
      </w:ins>
      <w:ins w:id="911" w:author="Qasim KHALID" w:date="2020-03-27T14:55:00Z">
        <w:r>
          <w:rPr>
            <w:bCs/>
            <w:iCs/>
          </w:rPr>
          <w:t xml:space="preserve"> but if two routes are cou</w:t>
        </w:r>
      </w:ins>
      <w:ins w:id="912" w:author="Qasim KHALID" w:date="2020-03-27T14:56:00Z">
        <w:r>
          <w:rPr>
            <w:bCs/>
            <w:iCs/>
          </w:rPr>
          <w:t xml:space="preserve">pled together then the </w:t>
        </w:r>
      </w:ins>
      <w:proofErr w:type="gramStart"/>
      <w:ins w:id="913" w:author="Qasim KHALID" w:date="2020-03-27T15:02:00Z">
        <w:r>
          <w:rPr>
            <w:bCs/>
            <w:iCs/>
          </w:rPr>
          <w:t>sbeo:</w:t>
        </w:r>
      </w:ins>
      <w:ins w:id="914" w:author="Qasim KHALID" w:date="2020-03-27T14:56:00Z">
        <w:r>
          <w:rPr>
            <w:bCs/>
            <w:iCs/>
          </w:rPr>
          <w:t>end</w:t>
        </w:r>
      </w:ins>
      <w:ins w:id="915" w:author="Qasim KHALID" w:date="2020-03-27T14:57:00Z">
        <w:r>
          <w:rPr>
            <w:bCs/>
            <w:iCs/>
          </w:rPr>
          <w:t>s</w:t>
        </w:r>
      </w:ins>
      <w:ins w:id="916" w:author="Qasim KHALID" w:date="2020-03-27T14:56:00Z">
        <w:r>
          <w:rPr>
            <w:bCs/>
            <w:iCs/>
          </w:rPr>
          <w:t>In</w:t>
        </w:r>
        <w:proofErr w:type="gramEnd"/>
        <w:r>
          <w:rPr>
            <w:bCs/>
            <w:iCs/>
          </w:rPr>
          <w:t xml:space="preserve"> of one </w:t>
        </w:r>
      </w:ins>
      <w:ins w:id="917" w:author="Qasim KHALID" w:date="2020-03-27T15:02:00Z">
        <w:r>
          <w:rPr>
            <w:bCs/>
            <w:iCs/>
          </w:rPr>
          <w:t>r</w:t>
        </w:r>
      </w:ins>
      <w:ins w:id="918" w:author="Qasim KHALID" w:date="2020-03-27T14:56:00Z">
        <w:r>
          <w:rPr>
            <w:bCs/>
            <w:iCs/>
          </w:rPr>
          <w:t xml:space="preserve">oute can be the </w:t>
        </w:r>
      </w:ins>
      <w:proofErr w:type="spellStart"/>
      <w:ins w:id="919" w:author="Qasim KHALID" w:date="2020-03-27T15:01:00Z">
        <w:r>
          <w:rPr>
            <w:bCs/>
            <w:iCs/>
          </w:rPr>
          <w:t>sbeo:</w:t>
        </w:r>
      </w:ins>
      <w:ins w:id="920" w:author="Qasim KHALID" w:date="2020-03-27T14:56:00Z">
        <w:r>
          <w:rPr>
            <w:bCs/>
            <w:iCs/>
          </w:rPr>
          <w:t>startsFrom</w:t>
        </w:r>
        <w:proofErr w:type="spellEnd"/>
        <w:r>
          <w:rPr>
            <w:bCs/>
            <w:iCs/>
          </w:rPr>
          <w:t xml:space="preserve"> of another </w:t>
        </w:r>
      </w:ins>
      <w:ins w:id="921" w:author="Qasim KHALID" w:date="2020-03-27T15:02:00Z">
        <w:r>
          <w:rPr>
            <w:bCs/>
            <w:iCs/>
          </w:rPr>
          <w:t>r</w:t>
        </w:r>
      </w:ins>
      <w:ins w:id="922" w:author="Qasim KHALID" w:date="2020-03-27T14:56:00Z">
        <w:r>
          <w:rPr>
            <w:bCs/>
            <w:iCs/>
          </w:rPr>
          <w:t>oute</w:t>
        </w:r>
      </w:ins>
      <w:ins w:id="923" w:author="Qasim KHALID" w:date="2020-03-27T14:57:00Z">
        <w:r>
          <w:rPr>
            <w:bCs/>
            <w:iCs/>
          </w:rPr>
          <w:t xml:space="preserve"> or the </w:t>
        </w:r>
      </w:ins>
      <w:ins w:id="924" w:author="Qasim KHALID" w:date="2020-03-27T15:02:00Z">
        <w:r>
          <w:rPr>
            <w:bCs/>
            <w:iCs/>
          </w:rPr>
          <w:t>sbeo:</w:t>
        </w:r>
      </w:ins>
      <w:ins w:id="925" w:author="Qasim KHALID" w:date="2020-03-27T14:57:00Z">
        <w:r>
          <w:rPr>
            <w:bCs/>
            <w:iCs/>
          </w:rPr>
          <w:t>end</w:t>
        </w:r>
      </w:ins>
      <w:ins w:id="926" w:author="Qasim KHALID" w:date="2020-03-27T14:58:00Z">
        <w:r>
          <w:rPr>
            <w:bCs/>
            <w:iCs/>
          </w:rPr>
          <w:t xml:space="preserve">sIn of </w:t>
        </w:r>
      </w:ins>
      <w:ins w:id="927" w:author="Qasim KHALID" w:date="2020-03-27T15:00:00Z">
        <w:r>
          <w:rPr>
            <w:bCs/>
            <w:iCs/>
          </w:rPr>
          <w:t>a route can be a</w:t>
        </w:r>
      </w:ins>
      <w:ins w:id="928" w:author="Qasim KHALID" w:date="2020-03-27T15:01:00Z">
        <w:r>
          <w:rPr>
            <w:bCs/>
            <w:iCs/>
          </w:rPr>
          <w:t xml:space="preserve">ny element of </w:t>
        </w:r>
        <w:proofErr w:type="spellStart"/>
        <w:r>
          <w:rPr>
            <w:bCs/>
            <w:iCs/>
          </w:rPr>
          <w:t>sbeo:hasPath</w:t>
        </w:r>
        <w:proofErr w:type="spellEnd"/>
        <w:r>
          <w:rPr>
            <w:bCs/>
            <w:iCs/>
          </w:rPr>
          <w:t xml:space="preserve">. </w:t>
        </w:r>
      </w:ins>
    </w:p>
    <w:p w14:paraId="13A8D3E2" w14:textId="77777777" w:rsidR="004B6D4E" w:rsidRPr="004B6D4E" w:rsidRDefault="004B6D4E" w:rsidP="00187650">
      <w:pPr>
        <w:jc w:val="both"/>
        <w:rPr>
          <w:ins w:id="929" w:author="Qasim KHALID" w:date="2020-03-26T17:35:00Z"/>
          <w:bCs/>
          <w:iCs/>
          <w:rPrChange w:id="930" w:author="Qasim KHALID" w:date="2020-03-27T14:55:00Z">
            <w:rPr>
              <w:ins w:id="931" w:author="Qasim KHALID" w:date="2020-03-26T17:35:00Z"/>
              <w:b/>
              <w:i/>
            </w:rPr>
          </w:rPrChange>
        </w:rPr>
      </w:pPr>
    </w:p>
    <w:p w14:paraId="03CBAB11" w14:textId="161A29F8" w:rsidR="00187650" w:rsidRPr="00571954" w:rsidRDefault="00187650" w:rsidP="00187650">
      <w:pPr>
        <w:jc w:val="both"/>
        <w:rPr>
          <w:ins w:id="932" w:author="Qasim KHALID" w:date="2020-03-26T17:36:00Z"/>
          <w:b/>
          <w:iCs/>
          <w:sz w:val="18"/>
          <w:szCs w:val="18"/>
          <w:rPrChange w:id="933" w:author="Qasim KHALID" w:date="2020-03-26T19:41:00Z">
            <w:rPr>
              <w:ins w:id="934" w:author="Qasim KHALID" w:date="2020-03-26T17:36:00Z"/>
              <w:bCs/>
              <w:iCs/>
            </w:rPr>
          </w:rPrChange>
        </w:rPr>
      </w:pPr>
      <w:ins w:id="935" w:author="Qasim KHALID" w:date="2020-03-26T17:36:00Z">
        <w:r w:rsidRPr="00571954">
          <w:rPr>
            <w:b/>
            <w:iCs/>
            <w:sz w:val="18"/>
            <w:szCs w:val="18"/>
            <w:rPrChange w:id="936" w:author="Qasim KHALID" w:date="2020-03-26T19:41:00Z">
              <w:rPr>
                <w:bCs/>
                <w:iCs/>
              </w:rPr>
            </w:rPrChange>
          </w:rPr>
          <w:t>Domain</w:t>
        </w:r>
      </w:ins>
      <w:ins w:id="937" w:author="Qasim KHALID" w:date="2020-03-26T17:41:00Z">
        <w:r w:rsidR="001872A7" w:rsidRPr="00571954">
          <w:rPr>
            <w:b/>
            <w:iCs/>
            <w:sz w:val="18"/>
            <w:szCs w:val="18"/>
            <w:rPrChange w:id="938" w:author="Qasim KHALID" w:date="2020-03-26T19:41:00Z">
              <w:rPr>
                <w:bCs/>
                <w:iCs/>
              </w:rPr>
            </w:rPrChange>
          </w:rPr>
          <w:t xml:space="preserve"> Includes</w:t>
        </w:r>
      </w:ins>
      <w:ins w:id="939" w:author="Qasim KHALID" w:date="2020-03-26T17:36:00Z">
        <w:r w:rsidRPr="00571954">
          <w:rPr>
            <w:b/>
            <w:iCs/>
            <w:sz w:val="18"/>
            <w:szCs w:val="18"/>
            <w:rPrChange w:id="940" w:author="Qasim KHALID" w:date="2020-03-26T19:41:00Z">
              <w:rPr>
                <w:bCs/>
                <w:iCs/>
              </w:rPr>
            </w:rPrChange>
          </w:rPr>
          <w:t>:</w:t>
        </w:r>
      </w:ins>
      <w:ins w:id="941" w:author="Qasim KHALID" w:date="2020-03-26T19:42:00Z">
        <w:r w:rsidR="001F5951">
          <w:rPr>
            <w:b/>
            <w:iCs/>
            <w:sz w:val="18"/>
            <w:szCs w:val="18"/>
          </w:rPr>
          <w:t xml:space="preserve"> </w:t>
        </w:r>
      </w:ins>
      <w:proofErr w:type="spellStart"/>
      <w:proofErr w:type="gramStart"/>
      <w:ins w:id="942" w:author="Qasim KHALID" w:date="2020-03-26T19:43:00Z">
        <w:r w:rsidR="001F5951" w:rsidRPr="001F5951">
          <w:rPr>
            <w:bCs/>
            <w:iCs/>
            <w:sz w:val="18"/>
            <w:szCs w:val="18"/>
            <w:rPrChange w:id="943" w:author="Qasim KHALID" w:date="2020-03-26T19:43:00Z">
              <w:rPr>
                <w:b/>
                <w:iCs/>
                <w:sz w:val="18"/>
                <w:szCs w:val="18"/>
              </w:rPr>
            </w:rPrChange>
          </w:rPr>
          <w:t>sbeo:Route</w:t>
        </w:r>
      </w:ins>
      <w:proofErr w:type="spellEnd"/>
      <w:proofErr w:type="gramEnd"/>
    </w:p>
    <w:p w14:paraId="376E4C98" w14:textId="62F1293F" w:rsidR="00187650" w:rsidRPr="00571954" w:rsidRDefault="00187650" w:rsidP="00187650">
      <w:pPr>
        <w:jc w:val="both"/>
        <w:rPr>
          <w:ins w:id="944" w:author="Qasim KHALID" w:date="2020-03-26T17:36:00Z"/>
          <w:b/>
          <w:iCs/>
          <w:sz w:val="18"/>
          <w:szCs w:val="18"/>
          <w:rPrChange w:id="945" w:author="Qasim KHALID" w:date="2020-03-26T19:41:00Z">
            <w:rPr>
              <w:ins w:id="946" w:author="Qasim KHALID" w:date="2020-03-26T17:36:00Z"/>
              <w:bCs/>
              <w:iCs/>
            </w:rPr>
          </w:rPrChange>
        </w:rPr>
      </w:pPr>
      <w:ins w:id="947" w:author="Qasim KHALID" w:date="2020-03-26T17:36:00Z">
        <w:r w:rsidRPr="00571954">
          <w:rPr>
            <w:b/>
            <w:iCs/>
            <w:sz w:val="18"/>
            <w:szCs w:val="18"/>
            <w:rPrChange w:id="948" w:author="Qasim KHALID" w:date="2020-03-26T19:41:00Z">
              <w:rPr>
                <w:bCs/>
                <w:iCs/>
              </w:rPr>
            </w:rPrChange>
          </w:rPr>
          <w:t>Range</w:t>
        </w:r>
      </w:ins>
      <w:ins w:id="949" w:author="Qasim KHALID" w:date="2020-03-26T17:41:00Z">
        <w:r w:rsidR="001872A7" w:rsidRPr="00571954">
          <w:rPr>
            <w:b/>
            <w:iCs/>
            <w:sz w:val="18"/>
            <w:szCs w:val="18"/>
            <w:rPrChange w:id="950" w:author="Qasim KHALID" w:date="2020-03-26T19:41:00Z">
              <w:rPr>
                <w:bCs/>
                <w:iCs/>
              </w:rPr>
            </w:rPrChange>
          </w:rPr>
          <w:t xml:space="preserve"> Includes</w:t>
        </w:r>
      </w:ins>
      <w:ins w:id="951" w:author="Qasim KHALID" w:date="2020-03-26T17:36:00Z">
        <w:r w:rsidRPr="00571954">
          <w:rPr>
            <w:b/>
            <w:iCs/>
            <w:sz w:val="18"/>
            <w:szCs w:val="18"/>
            <w:rPrChange w:id="952" w:author="Qasim KHALID" w:date="2020-03-26T19:41:00Z">
              <w:rPr>
                <w:bCs/>
                <w:iCs/>
              </w:rPr>
            </w:rPrChange>
          </w:rPr>
          <w:t>:</w:t>
        </w:r>
      </w:ins>
      <w:ins w:id="953" w:author="Qasim KHALID" w:date="2020-03-26T19:43:00Z">
        <w:r w:rsidR="001F5951">
          <w:rPr>
            <w:b/>
            <w:iCs/>
            <w:sz w:val="18"/>
            <w:szCs w:val="18"/>
          </w:rPr>
          <w:t xml:space="preserve"> </w:t>
        </w:r>
        <w:proofErr w:type="spellStart"/>
        <w:proofErr w:type="gramStart"/>
        <w:r w:rsidR="001F5951" w:rsidRPr="001F5951">
          <w:rPr>
            <w:bCs/>
            <w:iCs/>
            <w:sz w:val="18"/>
            <w:szCs w:val="18"/>
            <w:rPrChange w:id="954" w:author="Qasim KHALID" w:date="2020-03-26T19:43:00Z">
              <w:rPr>
                <w:b/>
                <w:iCs/>
                <w:sz w:val="18"/>
                <w:szCs w:val="18"/>
              </w:rPr>
            </w:rPrChange>
          </w:rPr>
          <w:t>sbeo</w:t>
        </w:r>
        <w:r w:rsidR="001F5951">
          <w:rPr>
            <w:bCs/>
            <w:iCs/>
            <w:sz w:val="18"/>
            <w:szCs w:val="18"/>
          </w:rPr>
          <w:t>:Exit</w:t>
        </w:r>
        <w:proofErr w:type="spellEnd"/>
        <w:proofErr w:type="gramEnd"/>
        <w:r w:rsidR="001F5951">
          <w:rPr>
            <w:bCs/>
            <w:iCs/>
            <w:sz w:val="18"/>
            <w:szCs w:val="18"/>
          </w:rPr>
          <w:t>,</w:t>
        </w:r>
      </w:ins>
      <w:ins w:id="955" w:author="Qasim KHALID" w:date="2020-03-26T19:44:00Z">
        <w:r w:rsidR="001F5951">
          <w:rPr>
            <w:bCs/>
            <w:iCs/>
            <w:sz w:val="18"/>
            <w:szCs w:val="18"/>
          </w:rPr>
          <w:t xml:space="preserve"> </w:t>
        </w:r>
        <w:proofErr w:type="spellStart"/>
        <w:r w:rsidR="001F5951" w:rsidRPr="000169B2">
          <w:rPr>
            <w:bCs/>
            <w:iCs/>
            <w:sz w:val="18"/>
            <w:szCs w:val="18"/>
          </w:rPr>
          <w:t>sbeo</w:t>
        </w:r>
        <w:r w:rsidR="001F5951">
          <w:rPr>
            <w:bCs/>
            <w:iCs/>
            <w:sz w:val="18"/>
            <w:szCs w:val="18"/>
          </w:rPr>
          <w:t>:Entrance</w:t>
        </w:r>
        <w:proofErr w:type="spellEnd"/>
        <w:r w:rsidR="001F5951">
          <w:rPr>
            <w:bCs/>
            <w:iCs/>
            <w:sz w:val="18"/>
            <w:szCs w:val="18"/>
          </w:rPr>
          <w:t>,</w:t>
        </w:r>
      </w:ins>
      <w:ins w:id="956" w:author="Qasim KHALID" w:date="2020-03-26T19:43:00Z">
        <w:r w:rsidR="001F5951">
          <w:rPr>
            <w:bCs/>
            <w:iCs/>
            <w:sz w:val="18"/>
            <w:szCs w:val="18"/>
          </w:rPr>
          <w:t xml:space="preserve"> </w:t>
        </w:r>
        <w:proofErr w:type="spellStart"/>
        <w:r w:rsidR="001F5951" w:rsidRPr="000169B2">
          <w:rPr>
            <w:bCs/>
            <w:iCs/>
            <w:sz w:val="18"/>
            <w:szCs w:val="18"/>
          </w:rPr>
          <w:t>s</w:t>
        </w:r>
        <w:r w:rsidR="001F5951">
          <w:rPr>
            <w:bCs/>
            <w:iCs/>
            <w:sz w:val="18"/>
            <w:szCs w:val="18"/>
          </w:rPr>
          <w:t>eas:</w:t>
        </w:r>
      </w:ins>
      <w:ins w:id="957" w:author="Qasim KHALID" w:date="2020-03-26T19:59:00Z">
        <w:r w:rsidR="00C715A0">
          <w:rPr>
            <w:bCs/>
            <w:iCs/>
            <w:sz w:val="18"/>
            <w:szCs w:val="18"/>
          </w:rPr>
          <w:t>BuildingSpace</w:t>
        </w:r>
      </w:ins>
      <w:proofErr w:type="spellEnd"/>
      <w:ins w:id="958" w:author="Qasim KHALID" w:date="2020-03-26T19:43:00Z">
        <w:r w:rsidR="001F5951">
          <w:rPr>
            <w:bCs/>
            <w:iCs/>
            <w:sz w:val="18"/>
            <w:szCs w:val="18"/>
          </w:rPr>
          <w:t xml:space="preserve">, </w:t>
        </w:r>
        <w:proofErr w:type="spellStart"/>
        <w:r w:rsidR="001F5951" w:rsidRPr="000169B2">
          <w:rPr>
            <w:bCs/>
            <w:iCs/>
            <w:sz w:val="18"/>
            <w:szCs w:val="18"/>
          </w:rPr>
          <w:t>s</w:t>
        </w:r>
      </w:ins>
      <w:ins w:id="959" w:author="Qasim KHALID" w:date="2020-03-26T19:44:00Z">
        <w:r w:rsidR="001F5951">
          <w:rPr>
            <w:bCs/>
            <w:iCs/>
            <w:sz w:val="18"/>
            <w:szCs w:val="18"/>
          </w:rPr>
          <w:t>eas</w:t>
        </w:r>
      </w:ins>
      <w:ins w:id="960" w:author="Qasim KHALID" w:date="2020-03-26T19:43:00Z">
        <w:r w:rsidR="001F5951">
          <w:rPr>
            <w:bCs/>
            <w:iCs/>
            <w:sz w:val="18"/>
            <w:szCs w:val="18"/>
          </w:rPr>
          <w:t>:</w:t>
        </w:r>
      </w:ins>
      <w:ins w:id="961" w:author="Qasim KHALID" w:date="2020-03-26T19:59:00Z">
        <w:r w:rsidR="00C715A0">
          <w:rPr>
            <w:bCs/>
            <w:iCs/>
            <w:sz w:val="18"/>
            <w:szCs w:val="18"/>
          </w:rPr>
          <w:t>BuildingSpaceConnection</w:t>
        </w:r>
      </w:ins>
      <w:proofErr w:type="spellEnd"/>
      <w:ins w:id="962" w:author="Qasim KHALID" w:date="2020-03-26T19:44:00Z">
        <w:r w:rsidR="001F5951">
          <w:rPr>
            <w:bCs/>
            <w:iCs/>
            <w:sz w:val="18"/>
            <w:szCs w:val="18"/>
          </w:rPr>
          <w:t xml:space="preserve">, </w:t>
        </w:r>
        <w:proofErr w:type="spellStart"/>
        <w:r w:rsidR="001F5951" w:rsidRPr="000169B2">
          <w:rPr>
            <w:bCs/>
            <w:iCs/>
            <w:sz w:val="18"/>
            <w:szCs w:val="18"/>
          </w:rPr>
          <w:t>sbeo</w:t>
        </w:r>
        <w:r w:rsidR="001F5951">
          <w:rPr>
            <w:bCs/>
            <w:iCs/>
            <w:sz w:val="18"/>
            <w:szCs w:val="18"/>
          </w:rPr>
          <w:t>:Route</w:t>
        </w:r>
      </w:ins>
      <w:proofErr w:type="spellEnd"/>
    </w:p>
    <w:p w14:paraId="67B1BDF8" w14:textId="78A4E87F" w:rsidR="0034439A" w:rsidRPr="000169B2" w:rsidRDefault="0034439A" w:rsidP="0034439A">
      <w:pPr>
        <w:jc w:val="both"/>
        <w:rPr>
          <w:ins w:id="963" w:author="Qasim KHALID" w:date="2020-03-26T20:05:00Z"/>
          <w:b/>
          <w:iCs/>
          <w:sz w:val="18"/>
          <w:szCs w:val="18"/>
        </w:rPr>
      </w:pPr>
      <w:ins w:id="964" w:author="Qasim KHALID" w:date="2020-03-26T20:05:00Z">
        <w:r w:rsidRPr="000169B2">
          <w:rPr>
            <w:b/>
            <w:iCs/>
            <w:sz w:val="18"/>
            <w:szCs w:val="18"/>
          </w:rPr>
          <w:t>Inverse of:</w:t>
        </w:r>
      </w:ins>
      <w:ins w:id="965" w:author="Qasim KHALID" w:date="2020-03-26T20:12:00Z">
        <w:r>
          <w:rPr>
            <w:b/>
            <w:iCs/>
            <w:sz w:val="18"/>
            <w:szCs w:val="18"/>
          </w:rPr>
          <w:t xml:space="preserve"> </w:t>
        </w:r>
        <w:proofErr w:type="spellStart"/>
        <w:proofErr w:type="gramStart"/>
        <w:r w:rsidRPr="0034439A">
          <w:rPr>
            <w:bCs/>
            <w:iCs/>
            <w:sz w:val="18"/>
            <w:szCs w:val="18"/>
            <w:rPrChange w:id="966" w:author="Qasim KHALID" w:date="2020-03-26T20:12:00Z">
              <w:rPr>
                <w:b/>
                <w:iCs/>
                <w:sz w:val="18"/>
                <w:szCs w:val="18"/>
              </w:rPr>
            </w:rPrChange>
          </w:rPr>
          <w:t>sbeo:startsFrom</w:t>
        </w:r>
      </w:ins>
      <w:proofErr w:type="spellEnd"/>
      <w:proofErr w:type="gramEnd"/>
    </w:p>
    <w:p w14:paraId="3CE4CCA0" w14:textId="7509E010" w:rsidR="0034439A" w:rsidRDefault="0034439A" w:rsidP="0034439A">
      <w:pPr>
        <w:jc w:val="both"/>
        <w:rPr>
          <w:ins w:id="967" w:author="Qasim KHALID" w:date="2020-03-26T20:08:00Z"/>
          <w:b/>
          <w:iCs/>
          <w:sz w:val="18"/>
          <w:szCs w:val="18"/>
        </w:rPr>
      </w:pPr>
      <w:ins w:id="968" w:author="Qasim KHALID" w:date="2020-03-26T20:07:00Z">
        <w:r>
          <w:rPr>
            <w:b/>
            <w:iCs/>
            <w:sz w:val="18"/>
            <w:szCs w:val="18"/>
          </w:rPr>
          <w:t>Char</w:t>
        </w:r>
      </w:ins>
      <w:ins w:id="969" w:author="Qasim KHALID" w:date="2020-03-26T20:08:00Z">
        <w:r>
          <w:rPr>
            <w:b/>
            <w:iCs/>
            <w:sz w:val="18"/>
            <w:szCs w:val="18"/>
          </w:rPr>
          <w:t>acteristics</w:t>
        </w:r>
      </w:ins>
      <w:ins w:id="970" w:author="Qasim KHALID" w:date="2020-03-26T20:07:00Z">
        <w:r w:rsidRPr="000169B2">
          <w:rPr>
            <w:b/>
            <w:iCs/>
            <w:sz w:val="18"/>
            <w:szCs w:val="18"/>
          </w:rPr>
          <w:t>:</w:t>
        </w:r>
      </w:ins>
      <w:ins w:id="971" w:author="Qasim KHALID" w:date="2020-03-26T20:08:00Z">
        <w:r>
          <w:rPr>
            <w:b/>
            <w:iCs/>
            <w:sz w:val="18"/>
            <w:szCs w:val="18"/>
          </w:rPr>
          <w:t xml:space="preserve"> </w:t>
        </w:r>
      </w:ins>
    </w:p>
    <w:p w14:paraId="16E5B755" w14:textId="336F6D38" w:rsidR="0034439A" w:rsidRPr="000169B2" w:rsidRDefault="0034439A" w:rsidP="0034439A">
      <w:pPr>
        <w:jc w:val="both"/>
        <w:rPr>
          <w:ins w:id="972" w:author="Qasim KHALID" w:date="2020-03-26T20:07:00Z"/>
          <w:b/>
          <w:iCs/>
          <w:sz w:val="18"/>
          <w:szCs w:val="18"/>
        </w:rPr>
      </w:pPr>
      <w:ins w:id="973" w:author="Qasim KHALID" w:date="2020-03-26T20:08:00Z">
        <w:r>
          <w:rPr>
            <w:b/>
            <w:iCs/>
            <w:sz w:val="18"/>
            <w:szCs w:val="18"/>
          </w:rPr>
          <w:t xml:space="preserve">Defined by: </w:t>
        </w:r>
        <w:proofErr w:type="spellStart"/>
        <w:r w:rsidRPr="0034439A">
          <w:rPr>
            <w:bCs/>
            <w:iCs/>
            <w:sz w:val="18"/>
            <w:szCs w:val="18"/>
            <w:rPrChange w:id="974" w:author="Qasim KHALID" w:date="2020-03-26T20:08:00Z">
              <w:rPr>
                <w:b/>
                <w:iCs/>
                <w:sz w:val="18"/>
                <w:szCs w:val="18"/>
              </w:rPr>
            </w:rPrChange>
          </w:rPr>
          <w:t>sbeo</w:t>
        </w:r>
        <w:proofErr w:type="spellEnd"/>
        <w:r w:rsidRPr="0034439A">
          <w:rPr>
            <w:bCs/>
            <w:iCs/>
            <w:sz w:val="18"/>
            <w:szCs w:val="18"/>
            <w:rPrChange w:id="975" w:author="Qasim KHALID" w:date="2020-03-26T20:08:00Z">
              <w:rPr>
                <w:b/>
                <w:iCs/>
                <w:sz w:val="18"/>
                <w:szCs w:val="18"/>
              </w:rPr>
            </w:rPrChange>
          </w:rPr>
          <w:t>:</w:t>
        </w:r>
      </w:ins>
    </w:p>
    <w:p w14:paraId="4B63BBFE" w14:textId="7D744D88" w:rsidR="00187650" w:rsidRPr="00C92F43" w:rsidRDefault="00187650">
      <w:pPr>
        <w:jc w:val="both"/>
        <w:rPr>
          <w:ins w:id="976" w:author="Qasim KHALID" w:date="2020-03-26T15:10:00Z"/>
          <w:bCs/>
          <w:iCs/>
        </w:rPr>
      </w:pPr>
    </w:p>
    <w:p w14:paraId="5C1C3C11" w14:textId="298FBDE2" w:rsidR="00040448" w:rsidRDefault="00040448">
      <w:pPr>
        <w:jc w:val="both"/>
        <w:rPr>
          <w:ins w:id="977" w:author="Qasim KHALID" w:date="2020-03-26T15:10:00Z"/>
          <w:b/>
          <w:i/>
        </w:rPr>
      </w:pPr>
    </w:p>
    <w:p w14:paraId="1F9EEE97" w14:textId="75BD6CD6" w:rsidR="00040448" w:rsidRPr="006E0F19" w:rsidRDefault="00040448">
      <w:pPr>
        <w:pStyle w:val="ListParagraph"/>
        <w:numPr>
          <w:ilvl w:val="0"/>
          <w:numId w:val="2"/>
        </w:numPr>
        <w:jc w:val="both"/>
        <w:rPr>
          <w:ins w:id="978" w:author="Qasim KHALID" w:date="2020-03-26T15:10:00Z"/>
          <w:b/>
          <w:i/>
          <w:rPrChange w:id="979" w:author="Qasim KHALID" w:date="2020-03-26T15:13:00Z">
            <w:rPr>
              <w:ins w:id="980" w:author="Qasim KHALID" w:date="2020-03-26T15:10:00Z"/>
            </w:rPr>
          </w:rPrChange>
        </w:rPr>
        <w:pPrChange w:id="981" w:author="Qasim KHALID" w:date="2020-03-26T15:13:00Z">
          <w:pPr>
            <w:jc w:val="both"/>
          </w:pPr>
        </w:pPrChange>
      </w:pPr>
      <w:proofErr w:type="spellStart"/>
      <w:proofErr w:type="gramStart"/>
      <w:ins w:id="982" w:author="Qasim KHALID" w:date="2020-03-26T15:10:00Z">
        <w:r w:rsidRPr="006E0F19">
          <w:rPr>
            <w:b/>
            <w:i/>
            <w:rPrChange w:id="983" w:author="Qasim KHALID" w:date="2020-03-26T15:13:00Z">
              <w:rPr/>
            </w:rPrChange>
          </w:rPr>
          <w:t>sbeo:startsFrom</w:t>
        </w:r>
        <w:proofErr w:type="spellEnd"/>
        <w:proofErr w:type="gramEnd"/>
      </w:ins>
    </w:p>
    <w:p w14:paraId="52D83927" w14:textId="1CDCBB07" w:rsidR="006D1191" w:rsidRDefault="006D1191">
      <w:pPr>
        <w:ind w:left="720"/>
        <w:jc w:val="both"/>
        <w:rPr>
          <w:ins w:id="984" w:author="Qasim KHALID" w:date="2020-03-27T15:03:00Z"/>
          <w:bCs/>
          <w:iCs/>
        </w:rPr>
        <w:pPrChange w:id="985" w:author="Qasim KHALID" w:date="2020-03-27T15:22:00Z">
          <w:pPr>
            <w:jc w:val="both"/>
          </w:pPr>
        </w:pPrChange>
      </w:pPr>
      <w:ins w:id="986" w:author="Qasim KHALID" w:date="2020-03-27T15:03:00Z">
        <w:r w:rsidRPr="006D1191">
          <w:rPr>
            <w:bCs/>
            <w:iCs/>
          </w:rPr>
          <w:t>This property is used to express the</w:t>
        </w:r>
        <w:r>
          <w:rPr>
            <w:bCs/>
            <w:iCs/>
          </w:rPr>
          <w:t xml:space="preserve"> </w:t>
        </w:r>
      </w:ins>
      <w:ins w:id="987" w:author="Qasim KHALID" w:date="2020-03-27T15:04:00Z">
        <w:r>
          <w:rPr>
            <w:bCs/>
            <w:iCs/>
          </w:rPr>
          <w:t xml:space="preserve">building </w:t>
        </w:r>
      </w:ins>
      <w:ins w:id="988" w:author="Qasim KHALID" w:date="2020-03-27T15:03:00Z">
        <w:r w:rsidRPr="006D1191">
          <w:rPr>
            <w:bCs/>
            <w:iCs/>
          </w:rPr>
          <w:t xml:space="preserve">space </w:t>
        </w:r>
      </w:ins>
      <w:ins w:id="989" w:author="Qasim KHALID" w:date="2020-03-27T15:04:00Z">
        <w:r>
          <w:rPr>
            <w:bCs/>
            <w:iCs/>
          </w:rPr>
          <w:t xml:space="preserve">or building space connection </w:t>
        </w:r>
      </w:ins>
      <w:ins w:id="990" w:author="Qasim KHALID" w:date="2020-03-27T15:03:00Z">
        <w:r w:rsidRPr="006D1191">
          <w:rPr>
            <w:bCs/>
            <w:iCs/>
          </w:rPr>
          <w:t>where any route starts.</w:t>
        </w:r>
      </w:ins>
      <w:ins w:id="991" w:author="Qasim KHALID" w:date="2020-03-27T15:04:00Z">
        <w:r>
          <w:rPr>
            <w:bCs/>
            <w:iCs/>
          </w:rPr>
          <w:t xml:space="preserve"> </w:t>
        </w:r>
      </w:ins>
    </w:p>
    <w:p w14:paraId="6CB022CD" w14:textId="77777777" w:rsidR="006D1191" w:rsidRPr="006D1191" w:rsidRDefault="006D1191">
      <w:pPr>
        <w:jc w:val="both"/>
        <w:rPr>
          <w:ins w:id="992" w:author="Qasim KHALID" w:date="2020-03-26T17:41:00Z"/>
          <w:bCs/>
          <w:iCs/>
          <w:rPrChange w:id="993" w:author="Qasim KHALID" w:date="2020-03-27T15:03:00Z">
            <w:rPr>
              <w:ins w:id="994" w:author="Qasim KHALID" w:date="2020-03-26T17:41:00Z"/>
              <w:b/>
              <w:i/>
            </w:rPr>
          </w:rPrChange>
        </w:rPr>
      </w:pPr>
    </w:p>
    <w:p w14:paraId="6BE412A1" w14:textId="6C6D14D5" w:rsidR="00571954" w:rsidRPr="000169B2" w:rsidRDefault="00571954" w:rsidP="00571954">
      <w:pPr>
        <w:jc w:val="both"/>
        <w:rPr>
          <w:ins w:id="995" w:author="Qasim KHALID" w:date="2020-03-26T19:41:00Z"/>
          <w:b/>
          <w:iCs/>
          <w:sz w:val="18"/>
          <w:szCs w:val="18"/>
        </w:rPr>
      </w:pPr>
      <w:ins w:id="996" w:author="Qasim KHALID" w:date="2020-03-26T19:41:00Z">
        <w:r w:rsidRPr="000169B2">
          <w:rPr>
            <w:b/>
            <w:iCs/>
            <w:sz w:val="18"/>
            <w:szCs w:val="18"/>
          </w:rPr>
          <w:t>Domain Includes:</w:t>
        </w:r>
      </w:ins>
      <w:ins w:id="997" w:author="Qasim KHALID" w:date="2020-03-26T19:44:00Z">
        <w:r w:rsidR="001F5951">
          <w:rPr>
            <w:b/>
            <w:iCs/>
            <w:sz w:val="18"/>
            <w:szCs w:val="18"/>
          </w:rPr>
          <w:t xml:space="preserve"> </w:t>
        </w:r>
        <w:proofErr w:type="spellStart"/>
        <w:proofErr w:type="gramStart"/>
        <w:r w:rsidR="001F5951" w:rsidRPr="000169B2">
          <w:rPr>
            <w:bCs/>
            <w:iCs/>
            <w:sz w:val="18"/>
            <w:szCs w:val="18"/>
          </w:rPr>
          <w:t>sbeo:Route</w:t>
        </w:r>
      </w:ins>
      <w:proofErr w:type="spellEnd"/>
      <w:proofErr w:type="gramEnd"/>
    </w:p>
    <w:p w14:paraId="0D91DB27" w14:textId="168C1543" w:rsidR="001F5951" w:rsidRPr="000169B2" w:rsidRDefault="00571954" w:rsidP="001F5951">
      <w:pPr>
        <w:jc w:val="both"/>
        <w:rPr>
          <w:ins w:id="998" w:author="Qasim KHALID" w:date="2020-03-26T19:45:00Z"/>
          <w:b/>
          <w:iCs/>
          <w:sz w:val="18"/>
          <w:szCs w:val="18"/>
        </w:rPr>
      </w:pPr>
      <w:ins w:id="999" w:author="Qasim KHALID" w:date="2020-03-26T19:41:00Z">
        <w:r w:rsidRPr="000169B2">
          <w:rPr>
            <w:b/>
            <w:iCs/>
            <w:sz w:val="18"/>
            <w:szCs w:val="18"/>
          </w:rPr>
          <w:t>Range Includes:</w:t>
        </w:r>
      </w:ins>
      <w:ins w:id="1000" w:author="Qasim KHALID" w:date="2020-03-26T19:44:00Z">
        <w:r w:rsidR="001F5951">
          <w:rPr>
            <w:b/>
            <w:iCs/>
            <w:sz w:val="18"/>
            <w:szCs w:val="18"/>
          </w:rPr>
          <w:t xml:space="preserve"> </w:t>
        </w:r>
      </w:ins>
      <w:proofErr w:type="spellStart"/>
      <w:proofErr w:type="gramStart"/>
      <w:ins w:id="1001" w:author="Qasim KHALID" w:date="2020-03-26T19:45:00Z">
        <w:r w:rsidR="001F5951" w:rsidRPr="000169B2">
          <w:rPr>
            <w:bCs/>
            <w:iCs/>
            <w:sz w:val="18"/>
            <w:szCs w:val="18"/>
          </w:rPr>
          <w:t>sbeo</w:t>
        </w:r>
        <w:r w:rsidR="001F5951">
          <w:rPr>
            <w:bCs/>
            <w:iCs/>
            <w:sz w:val="18"/>
            <w:szCs w:val="18"/>
          </w:rPr>
          <w:t>:Exit</w:t>
        </w:r>
        <w:proofErr w:type="spellEnd"/>
        <w:proofErr w:type="gramEnd"/>
        <w:r w:rsidR="001F5951">
          <w:rPr>
            <w:bCs/>
            <w:iCs/>
            <w:sz w:val="18"/>
            <w:szCs w:val="18"/>
          </w:rPr>
          <w:t xml:space="preserve">, </w:t>
        </w:r>
        <w:proofErr w:type="spellStart"/>
        <w:r w:rsidR="001F5951" w:rsidRPr="000169B2">
          <w:rPr>
            <w:bCs/>
            <w:iCs/>
            <w:sz w:val="18"/>
            <w:szCs w:val="18"/>
          </w:rPr>
          <w:t>sbeo</w:t>
        </w:r>
        <w:r w:rsidR="001F5951">
          <w:rPr>
            <w:bCs/>
            <w:iCs/>
            <w:sz w:val="18"/>
            <w:szCs w:val="18"/>
          </w:rPr>
          <w:t>:Entrance</w:t>
        </w:r>
        <w:proofErr w:type="spellEnd"/>
        <w:r w:rsidR="001F5951">
          <w:rPr>
            <w:bCs/>
            <w:iCs/>
            <w:sz w:val="18"/>
            <w:szCs w:val="18"/>
          </w:rPr>
          <w:t xml:space="preserve">, </w:t>
        </w:r>
        <w:proofErr w:type="spellStart"/>
        <w:r w:rsidR="001F5951" w:rsidRPr="000169B2">
          <w:rPr>
            <w:bCs/>
            <w:iCs/>
            <w:sz w:val="18"/>
            <w:szCs w:val="18"/>
          </w:rPr>
          <w:t>s</w:t>
        </w:r>
        <w:r w:rsidR="001F5951">
          <w:rPr>
            <w:bCs/>
            <w:iCs/>
            <w:sz w:val="18"/>
            <w:szCs w:val="18"/>
          </w:rPr>
          <w:t>eas:</w:t>
        </w:r>
      </w:ins>
      <w:ins w:id="1002" w:author="Qasim KHALID" w:date="2020-03-26T19:59:00Z">
        <w:r w:rsidR="00C715A0">
          <w:rPr>
            <w:bCs/>
            <w:iCs/>
            <w:sz w:val="18"/>
            <w:szCs w:val="18"/>
          </w:rPr>
          <w:t>BuildingSpace</w:t>
        </w:r>
      </w:ins>
      <w:proofErr w:type="spellEnd"/>
      <w:ins w:id="1003" w:author="Qasim KHALID" w:date="2020-03-26T19:45:00Z">
        <w:r w:rsidR="001F5951">
          <w:rPr>
            <w:bCs/>
            <w:iCs/>
            <w:sz w:val="18"/>
            <w:szCs w:val="18"/>
          </w:rPr>
          <w:t xml:space="preserve">, </w:t>
        </w:r>
        <w:proofErr w:type="spellStart"/>
        <w:r w:rsidR="001F5951" w:rsidRPr="000169B2">
          <w:rPr>
            <w:bCs/>
            <w:iCs/>
            <w:sz w:val="18"/>
            <w:szCs w:val="18"/>
          </w:rPr>
          <w:t>s</w:t>
        </w:r>
        <w:r w:rsidR="001F5951">
          <w:rPr>
            <w:bCs/>
            <w:iCs/>
            <w:sz w:val="18"/>
            <w:szCs w:val="18"/>
          </w:rPr>
          <w:t>eas:</w:t>
        </w:r>
      </w:ins>
      <w:ins w:id="1004" w:author="Qasim KHALID" w:date="2020-03-26T19:59:00Z">
        <w:r w:rsidR="00C715A0">
          <w:rPr>
            <w:bCs/>
            <w:iCs/>
            <w:sz w:val="18"/>
            <w:szCs w:val="18"/>
          </w:rPr>
          <w:t>BuildingSpaceConnection</w:t>
        </w:r>
      </w:ins>
      <w:proofErr w:type="spellEnd"/>
      <w:ins w:id="1005" w:author="Qasim KHALID" w:date="2020-03-26T19:45:00Z">
        <w:r w:rsidR="001F5951">
          <w:rPr>
            <w:bCs/>
            <w:iCs/>
            <w:sz w:val="18"/>
            <w:szCs w:val="18"/>
          </w:rPr>
          <w:t xml:space="preserve">, </w:t>
        </w:r>
        <w:proofErr w:type="spellStart"/>
        <w:r w:rsidR="001F5951" w:rsidRPr="000169B2">
          <w:rPr>
            <w:bCs/>
            <w:iCs/>
            <w:sz w:val="18"/>
            <w:szCs w:val="18"/>
          </w:rPr>
          <w:t>sbeo</w:t>
        </w:r>
        <w:r w:rsidR="001F5951">
          <w:rPr>
            <w:bCs/>
            <w:iCs/>
            <w:sz w:val="18"/>
            <w:szCs w:val="18"/>
          </w:rPr>
          <w:t>:Route</w:t>
        </w:r>
        <w:proofErr w:type="spellEnd"/>
      </w:ins>
    </w:p>
    <w:p w14:paraId="28D1B3E7" w14:textId="4A474E9E" w:rsidR="0034439A" w:rsidRPr="000169B2" w:rsidRDefault="0034439A" w:rsidP="0034439A">
      <w:pPr>
        <w:jc w:val="both"/>
        <w:rPr>
          <w:ins w:id="1006" w:author="Qasim KHALID" w:date="2020-03-26T20:05:00Z"/>
          <w:b/>
          <w:iCs/>
          <w:sz w:val="18"/>
          <w:szCs w:val="18"/>
        </w:rPr>
      </w:pPr>
      <w:ins w:id="1007" w:author="Qasim KHALID" w:date="2020-03-26T20:05:00Z">
        <w:r w:rsidRPr="000169B2">
          <w:rPr>
            <w:b/>
            <w:iCs/>
            <w:sz w:val="18"/>
            <w:szCs w:val="18"/>
          </w:rPr>
          <w:t>Inverse of:</w:t>
        </w:r>
      </w:ins>
      <w:ins w:id="1008" w:author="Qasim KHALID" w:date="2020-03-26T20:12:00Z">
        <w:r>
          <w:rPr>
            <w:b/>
            <w:iCs/>
            <w:sz w:val="18"/>
            <w:szCs w:val="18"/>
          </w:rPr>
          <w:t xml:space="preserve"> </w:t>
        </w:r>
        <w:r>
          <w:rPr>
            <w:bCs/>
            <w:iCs/>
            <w:sz w:val="18"/>
            <w:szCs w:val="18"/>
          </w:rPr>
          <w:t xml:space="preserve"> </w:t>
        </w:r>
        <w:proofErr w:type="spellStart"/>
        <w:r>
          <w:rPr>
            <w:bCs/>
            <w:iCs/>
            <w:sz w:val="18"/>
            <w:szCs w:val="18"/>
          </w:rPr>
          <w:t>endIn</w:t>
        </w:r>
      </w:ins>
      <w:proofErr w:type="spellEnd"/>
    </w:p>
    <w:p w14:paraId="74AC16C6" w14:textId="77777777" w:rsidR="0034439A" w:rsidRDefault="0034439A" w:rsidP="0034439A">
      <w:pPr>
        <w:jc w:val="both"/>
        <w:rPr>
          <w:ins w:id="1009" w:author="Qasim KHALID" w:date="2020-03-26T20:09:00Z"/>
          <w:b/>
          <w:iCs/>
          <w:sz w:val="18"/>
          <w:szCs w:val="18"/>
        </w:rPr>
      </w:pPr>
      <w:ins w:id="1010" w:author="Qasim KHALID" w:date="2020-03-26T20:09:00Z">
        <w:r>
          <w:rPr>
            <w:b/>
            <w:iCs/>
            <w:sz w:val="18"/>
            <w:szCs w:val="18"/>
          </w:rPr>
          <w:t>Characteristics</w:t>
        </w:r>
        <w:r w:rsidRPr="000169B2">
          <w:rPr>
            <w:b/>
            <w:iCs/>
            <w:sz w:val="18"/>
            <w:szCs w:val="18"/>
          </w:rPr>
          <w:t>:</w:t>
        </w:r>
        <w:r>
          <w:rPr>
            <w:b/>
            <w:iCs/>
            <w:sz w:val="18"/>
            <w:szCs w:val="18"/>
          </w:rPr>
          <w:t xml:space="preserve"> </w:t>
        </w:r>
      </w:ins>
    </w:p>
    <w:p w14:paraId="08F2AB7C" w14:textId="77777777" w:rsidR="0034439A" w:rsidRPr="000169B2" w:rsidRDefault="0034439A" w:rsidP="0034439A">
      <w:pPr>
        <w:jc w:val="both"/>
        <w:rPr>
          <w:ins w:id="1011" w:author="Qasim KHALID" w:date="2020-03-26T20:09:00Z"/>
          <w:b/>
          <w:iCs/>
          <w:sz w:val="18"/>
          <w:szCs w:val="18"/>
        </w:rPr>
      </w:pPr>
      <w:ins w:id="1012"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4627E004" w14:textId="2F912D4D" w:rsidR="001872A7" w:rsidRDefault="001872A7">
      <w:pPr>
        <w:jc w:val="both"/>
        <w:rPr>
          <w:ins w:id="1013" w:author="Qasim KHALID" w:date="2020-03-26T19:45:00Z"/>
          <w:b/>
          <w:iCs/>
          <w:sz w:val="18"/>
          <w:szCs w:val="18"/>
        </w:rPr>
      </w:pPr>
    </w:p>
    <w:p w14:paraId="6F83BD69" w14:textId="77777777" w:rsidR="001F5951" w:rsidRDefault="001F5951">
      <w:pPr>
        <w:jc w:val="both"/>
        <w:rPr>
          <w:ins w:id="1014" w:author="Qasim KHALID" w:date="2020-03-26T15:11:00Z"/>
          <w:b/>
          <w:i/>
        </w:rPr>
      </w:pPr>
    </w:p>
    <w:p w14:paraId="0E4563BD" w14:textId="1271B6A7" w:rsidR="00040448" w:rsidRPr="006E0F19" w:rsidRDefault="00040448">
      <w:pPr>
        <w:pStyle w:val="ListParagraph"/>
        <w:numPr>
          <w:ilvl w:val="0"/>
          <w:numId w:val="2"/>
        </w:numPr>
        <w:jc w:val="both"/>
        <w:rPr>
          <w:ins w:id="1015" w:author="Qasim KHALID" w:date="2020-03-26T15:11:00Z"/>
          <w:b/>
          <w:i/>
          <w:rPrChange w:id="1016" w:author="Qasim KHALID" w:date="2020-03-26T15:13:00Z">
            <w:rPr>
              <w:ins w:id="1017" w:author="Qasim KHALID" w:date="2020-03-26T15:11:00Z"/>
            </w:rPr>
          </w:rPrChange>
        </w:rPr>
        <w:pPrChange w:id="1018" w:author="Qasim KHALID" w:date="2020-03-26T15:13:00Z">
          <w:pPr>
            <w:jc w:val="both"/>
          </w:pPr>
        </w:pPrChange>
      </w:pPr>
      <w:proofErr w:type="spellStart"/>
      <w:proofErr w:type="gramStart"/>
      <w:ins w:id="1019" w:author="Qasim KHALID" w:date="2020-03-26T15:11:00Z">
        <w:r w:rsidRPr="006E0F19">
          <w:rPr>
            <w:b/>
            <w:i/>
            <w:rPrChange w:id="1020" w:author="Qasim KHALID" w:date="2020-03-26T15:13:00Z">
              <w:rPr/>
            </w:rPrChange>
          </w:rPr>
          <w:t>sbeo:hasPath</w:t>
        </w:r>
        <w:proofErr w:type="spellEnd"/>
        <w:proofErr w:type="gramEnd"/>
      </w:ins>
    </w:p>
    <w:p w14:paraId="2F78E256" w14:textId="1E43430D" w:rsidR="00040448" w:rsidRDefault="006D1191">
      <w:pPr>
        <w:ind w:left="720"/>
        <w:jc w:val="both"/>
        <w:rPr>
          <w:ins w:id="1021" w:author="Qasim KHALID" w:date="2020-03-27T15:05:00Z"/>
          <w:bCs/>
          <w:iCs/>
        </w:rPr>
        <w:pPrChange w:id="1022" w:author="Qasim KHALID" w:date="2020-03-27T15:23:00Z">
          <w:pPr>
            <w:jc w:val="both"/>
          </w:pPr>
        </w:pPrChange>
      </w:pPr>
      <w:ins w:id="1023" w:author="Qasim KHALID" w:date="2020-03-27T15:05:00Z">
        <w:r w:rsidRPr="006D1191">
          <w:rPr>
            <w:bCs/>
            <w:iCs/>
          </w:rPr>
          <w:t xml:space="preserve">This property is used to express the set of connected </w:t>
        </w:r>
        <w:r>
          <w:rPr>
            <w:bCs/>
            <w:iCs/>
          </w:rPr>
          <w:t xml:space="preserve">building </w:t>
        </w:r>
        <w:r w:rsidRPr="006D1191">
          <w:rPr>
            <w:bCs/>
            <w:iCs/>
          </w:rPr>
          <w:t>spaces</w:t>
        </w:r>
        <w:r>
          <w:rPr>
            <w:bCs/>
            <w:iCs/>
          </w:rPr>
          <w:t xml:space="preserve"> </w:t>
        </w:r>
      </w:ins>
      <w:ins w:id="1024" w:author="Qasim KHALID" w:date="2020-03-27T15:06:00Z">
        <w:r>
          <w:rPr>
            <w:bCs/>
            <w:iCs/>
          </w:rPr>
          <w:t>or</w:t>
        </w:r>
      </w:ins>
      <w:ins w:id="1025" w:author="Qasim KHALID" w:date="2020-03-27T15:05:00Z">
        <w:r>
          <w:rPr>
            <w:bCs/>
            <w:iCs/>
          </w:rPr>
          <w:t xml:space="preserve"> building space connections </w:t>
        </w:r>
        <w:r w:rsidRPr="006D1191">
          <w:rPr>
            <w:bCs/>
            <w:iCs/>
          </w:rPr>
          <w:t>that makes a route.</w:t>
        </w:r>
      </w:ins>
      <w:ins w:id="1026" w:author="Qasim KHALID" w:date="2020-03-27T15:06:00Z">
        <w:r>
          <w:rPr>
            <w:bCs/>
            <w:iCs/>
          </w:rPr>
          <w:t xml:space="preserve"> </w:t>
        </w:r>
      </w:ins>
      <w:ins w:id="1027" w:author="Qasim KHALID" w:date="2020-03-27T15:07:00Z">
        <w:r>
          <w:rPr>
            <w:bCs/>
            <w:iCs/>
          </w:rPr>
          <w:t>In this regard, w</w:t>
        </w:r>
      </w:ins>
      <w:ins w:id="1028" w:author="Qasim KHALID" w:date="2020-03-27T15:06:00Z">
        <w:r>
          <w:rPr>
            <w:bCs/>
            <w:iCs/>
          </w:rPr>
          <w:t xml:space="preserve">hen this property is used as a predicate </w:t>
        </w:r>
      </w:ins>
      <w:ins w:id="1029" w:author="Qasim KHALID" w:date="2020-03-27T15:07:00Z">
        <w:r>
          <w:rPr>
            <w:bCs/>
            <w:iCs/>
          </w:rPr>
          <w:t xml:space="preserve">in a triple, the </w:t>
        </w:r>
      </w:ins>
      <w:ins w:id="1030" w:author="Qasim KHALID" w:date="2020-03-27T15:06:00Z">
        <w:r>
          <w:rPr>
            <w:bCs/>
            <w:iCs/>
          </w:rPr>
          <w:t>object of that trip</w:t>
        </w:r>
      </w:ins>
      <w:ins w:id="1031" w:author="Qasim KHALID" w:date="2020-03-27T15:07:00Z">
        <w:r>
          <w:rPr>
            <w:bCs/>
            <w:iCs/>
          </w:rPr>
          <w:t xml:space="preserve">le must be a </w:t>
        </w:r>
        <w:proofErr w:type="spellStart"/>
        <w:proofErr w:type="gramStart"/>
        <w:r>
          <w:rPr>
            <w:bCs/>
            <w:iCs/>
          </w:rPr>
          <w:t>rdf:list</w:t>
        </w:r>
        <w:proofErr w:type="spellEnd"/>
        <w:proofErr w:type="gramEnd"/>
        <w:r>
          <w:rPr>
            <w:bCs/>
            <w:iCs/>
          </w:rPr>
          <w:t xml:space="preserve">. </w:t>
        </w:r>
      </w:ins>
    </w:p>
    <w:p w14:paraId="2ED38E06" w14:textId="77777777" w:rsidR="006D1191" w:rsidRPr="006D1191" w:rsidRDefault="006D1191">
      <w:pPr>
        <w:jc w:val="both"/>
        <w:rPr>
          <w:ins w:id="1032" w:author="Qasim KHALID" w:date="2020-03-26T17:41:00Z"/>
          <w:bCs/>
          <w:iCs/>
          <w:rPrChange w:id="1033" w:author="Qasim KHALID" w:date="2020-03-27T15:05:00Z">
            <w:rPr>
              <w:ins w:id="1034" w:author="Qasim KHALID" w:date="2020-03-26T17:41:00Z"/>
              <w:b/>
              <w:i/>
            </w:rPr>
          </w:rPrChange>
        </w:rPr>
      </w:pPr>
    </w:p>
    <w:p w14:paraId="7B36CE4B" w14:textId="26DD8F64" w:rsidR="00571954" w:rsidRPr="00F61633" w:rsidRDefault="00571954" w:rsidP="00571954">
      <w:pPr>
        <w:jc w:val="both"/>
        <w:rPr>
          <w:ins w:id="1035" w:author="Qasim KHALID" w:date="2020-03-26T19:41:00Z"/>
          <w:bCs/>
          <w:iCs/>
          <w:sz w:val="18"/>
          <w:szCs w:val="18"/>
          <w:rPrChange w:id="1036" w:author="Qasim KHALID" w:date="2020-03-26T19:50:00Z">
            <w:rPr>
              <w:ins w:id="1037" w:author="Qasim KHALID" w:date="2020-03-26T19:41:00Z"/>
              <w:b/>
              <w:iCs/>
              <w:sz w:val="18"/>
              <w:szCs w:val="18"/>
            </w:rPr>
          </w:rPrChange>
        </w:rPr>
      </w:pPr>
      <w:ins w:id="1038" w:author="Qasim KHALID" w:date="2020-03-26T19:41:00Z">
        <w:r w:rsidRPr="000169B2">
          <w:rPr>
            <w:b/>
            <w:iCs/>
            <w:sz w:val="18"/>
            <w:szCs w:val="18"/>
          </w:rPr>
          <w:t>Domain Includes:</w:t>
        </w:r>
      </w:ins>
      <w:ins w:id="1039" w:author="Qasim KHALID" w:date="2020-03-26T19:49:00Z">
        <w:r w:rsidR="00F61633">
          <w:rPr>
            <w:b/>
            <w:iCs/>
            <w:sz w:val="18"/>
            <w:szCs w:val="18"/>
          </w:rPr>
          <w:t xml:space="preserve"> </w:t>
        </w:r>
      </w:ins>
      <w:proofErr w:type="spellStart"/>
      <w:proofErr w:type="gramStart"/>
      <w:ins w:id="1040" w:author="Qasim KHALID" w:date="2020-03-26T19:50:00Z">
        <w:r w:rsidR="00F61633">
          <w:rPr>
            <w:bCs/>
            <w:iCs/>
            <w:sz w:val="18"/>
            <w:szCs w:val="18"/>
          </w:rPr>
          <w:t>seas:</w:t>
        </w:r>
      </w:ins>
      <w:ins w:id="1041" w:author="Qasim KHALID" w:date="2020-03-26T19:59:00Z">
        <w:r w:rsidR="00C715A0">
          <w:rPr>
            <w:bCs/>
            <w:iCs/>
            <w:sz w:val="18"/>
            <w:szCs w:val="18"/>
          </w:rPr>
          <w:t>BuildingSpace</w:t>
        </w:r>
      </w:ins>
      <w:proofErr w:type="spellEnd"/>
      <w:proofErr w:type="gramEnd"/>
      <w:ins w:id="1042" w:author="Qasim KHALID" w:date="2020-03-26T19:50:00Z">
        <w:r w:rsidR="00F61633">
          <w:rPr>
            <w:bCs/>
            <w:iCs/>
            <w:sz w:val="18"/>
            <w:szCs w:val="18"/>
          </w:rPr>
          <w:t xml:space="preserve">, </w:t>
        </w:r>
        <w:proofErr w:type="spellStart"/>
        <w:r w:rsidR="00F61633">
          <w:rPr>
            <w:bCs/>
            <w:iCs/>
            <w:sz w:val="18"/>
            <w:szCs w:val="18"/>
          </w:rPr>
          <w:t>seas:</w:t>
        </w:r>
      </w:ins>
      <w:ins w:id="1043" w:author="Qasim KHALID" w:date="2020-03-26T19:59:00Z">
        <w:r w:rsidR="00C715A0">
          <w:rPr>
            <w:bCs/>
            <w:iCs/>
            <w:sz w:val="18"/>
            <w:szCs w:val="18"/>
          </w:rPr>
          <w:t>BuildingSpaceConnection</w:t>
        </w:r>
      </w:ins>
      <w:proofErr w:type="spellEnd"/>
    </w:p>
    <w:p w14:paraId="009502E5" w14:textId="6EA51A9C" w:rsidR="00571954" w:rsidRPr="000169B2" w:rsidRDefault="00571954" w:rsidP="00571954">
      <w:pPr>
        <w:jc w:val="both"/>
        <w:rPr>
          <w:ins w:id="1044" w:author="Qasim KHALID" w:date="2020-03-26T19:41:00Z"/>
          <w:b/>
          <w:iCs/>
          <w:sz w:val="18"/>
          <w:szCs w:val="18"/>
        </w:rPr>
      </w:pPr>
      <w:ins w:id="1045" w:author="Qasim KHALID" w:date="2020-03-26T19:41:00Z">
        <w:r w:rsidRPr="000169B2">
          <w:rPr>
            <w:b/>
            <w:iCs/>
            <w:sz w:val="18"/>
            <w:szCs w:val="18"/>
          </w:rPr>
          <w:t>Range Includes:</w:t>
        </w:r>
      </w:ins>
      <w:ins w:id="1046" w:author="Qasim KHALID" w:date="2020-03-26T19:50:00Z">
        <w:r w:rsidR="00F61633">
          <w:rPr>
            <w:b/>
            <w:iCs/>
            <w:sz w:val="18"/>
            <w:szCs w:val="18"/>
          </w:rPr>
          <w:t xml:space="preserve"> </w:t>
        </w:r>
        <w:proofErr w:type="spellStart"/>
        <w:proofErr w:type="gramStart"/>
        <w:r w:rsidR="00F61633">
          <w:rPr>
            <w:bCs/>
            <w:iCs/>
            <w:sz w:val="18"/>
            <w:szCs w:val="18"/>
          </w:rPr>
          <w:t>seas:</w:t>
        </w:r>
      </w:ins>
      <w:ins w:id="1047" w:author="Qasim KHALID" w:date="2020-03-26T19:59:00Z">
        <w:r w:rsidR="00C715A0">
          <w:rPr>
            <w:bCs/>
            <w:iCs/>
            <w:sz w:val="18"/>
            <w:szCs w:val="18"/>
          </w:rPr>
          <w:t>BuildingSpace</w:t>
        </w:r>
      </w:ins>
      <w:proofErr w:type="spellEnd"/>
      <w:proofErr w:type="gramEnd"/>
      <w:ins w:id="1048" w:author="Qasim KHALID" w:date="2020-03-26T19:50:00Z">
        <w:r w:rsidR="00F61633">
          <w:rPr>
            <w:bCs/>
            <w:iCs/>
            <w:sz w:val="18"/>
            <w:szCs w:val="18"/>
          </w:rPr>
          <w:t xml:space="preserve">, </w:t>
        </w:r>
        <w:proofErr w:type="spellStart"/>
        <w:r w:rsidR="00F61633">
          <w:rPr>
            <w:bCs/>
            <w:iCs/>
            <w:sz w:val="18"/>
            <w:szCs w:val="18"/>
          </w:rPr>
          <w:t>seas:</w:t>
        </w:r>
      </w:ins>
      <w:ins w:id="1049" w:author="Qasim KHALID" w:date="2020-03-26T19:59:00Z">
        <w:r w:rsidR="00C715A0">
          <w:rPr>
            <w:bCs/>
            <w:iCs/>
            <w:sz w:val="18"/>
            <w:szCs w:val="18"/>
          </w:rPr>
          <w:t>BuildingSpaceConnection</w:t>
        </w:r>
      </w:ins>
      <w:proofErr w:type="spellEnd"/>
    </w:p>
    <w:p w14:paraId="60A969C5" w14:textId="77777777" w:rsidR="0034439A" w:rsidRDefault="0034439A" w:rsidP="0034439A">
      <w:pPr>
        <w:jc w:val="both"/>
        <w:rPr>
          <w:ins w:id="1050" w:author="Qasim KHALID" w:date="2020-03-26T20:09:00Z"/>
          <w:b/>
          <w:iCs/>
          <w:sz w:val="18"/>
          <w:szCs w:val="18"/>
        </w:rPr>
      </w:pPr>
      <w:ins w:id="1051" w:author="Qasim KHALID" w:date="2020-03-26T20:09:00Z">
        <w:r>
          <w:rPr>
            <w:b/>
            <w:iCs/>
            <w:sz w:val="18"/>
            <w:szCs w:val="18"/>
          </w:rPr>
          <w:t>Characteristics</w:t>
        </w:r>
        <w:r w:rsidRPr="000169B2">
          <w:rPr>
            <w:b/>
            <w:iCs/>
            <w:sz w:val="18"/>
            <w:szCs w:val="18"/>
          </w:rPr>
          <w:t>:</w:t>
        </w:r>
        <w:r>
          <w:rPr>
            <w:b/>
            <w:iCs/>
            <w:sz w:val="18"/>
            <w:szCs w:val="18"/>
          </w:rPr>
          <w:t xml:space="preserve"> </w:t>
        </w:r>
      </w:ins>
    </w:p>
    <w:p w14:paraId="5E4B8D78" w14:textId="77777777" w:rsidR="0034439A" w:rsidRPr="000169B2" w:rsidRDefault="0034439A" w:rsidP="0034439A">
      <w:pPr>
        <w:jc w:val="both"/>
        <w:rPr>
          <w:ins w:id="1052" w:author="Qasim KHALID" w:date="2020-03-26T20:09:00Z"/>
          <w:b/>
          <w:iCs/>
          <w:sz w:val="18"/>
          <w:szCs w:val="18"/>
        </w:rPr>
      </w:pPr>
      <w:ins w:id="1053"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37EA4A4B" w14:textId="2C064834" w:rsidR="001872A7" w:rsidRDefault="001872A7">
      <w:pPr>
        <w:jc w:val="both"/>
        <w:rPr>
          <w:ins w:id="1054" w:author="Qasim KHALID" w:date="2020-03-26T19:45:00Z"/>
          <w:b/>
          <w:i/>
        </w:rPr>
      </w:pPr>
    </w:p>
    <w:p w14:paraId="080CAB77" w14:textId="77777777" w:rsidR="001F5951" w:rsidRDefault="001F5951">
      <w:pPr>
        <w:jc w:val="both"/>
        <w:rPr>
          <w:ins w:id="1055" w:author="Qasim KHALID" w:date="2020-03-26T15:11:00Z"/>
          <w:b/>
          <w:i/>
        </w:rPr>
      </w:pPr>
    </w:p>
    <w:p w14:paraId="668E0DCB" w14:textId="5CEE4D8B" w:rsidR="00040448" w:rsidRPr="006E0F19" w:rsidRDefault="006E0F19">
      <w:pPr>
        <w:pStyle w:val="ListParagraph"/>
        <w:numPr>
          <w:ilvl w:val="0"/>
          <w:numId w:val="2"/>
        </w:numPr>
        <w:jc w:val="both"/>
        <w:rPr>
          <w:ins w:id="1056" w:author="Qasim KHALID" w:date="2020-03-26T15:10:00Z"/>
          <w:b/>
          <w:i/>
          <w:rPrChange w:id="1057" w:author="Qasim KHALID" w:date="2020-03-26T15:13:00Z">
            <w:rPr>
              <w:ins w:id="1058" w:author="Qasim KHALID" w:date="2020-03-26T15:10:00Z"/>
            </w:rPr>
          </w:rPrChange>
        </w:rPr>
        <w:pPrChange w:id="1059" w:author="Qasim KHALID" w:date="2020-03-26T15:13:00Z">
          <w:pPr>
            <w:jc w:val="both"/>
          </w:pPr>
        </w:pPrChange>
      </w:pPr>
      <w:proofErr w:type="spellStart"/>
      <w:proofErr w:type="gramStart"/>
      <w:ins w:id="1060" w:author="Qasim KHALID" w:date="2020-03-26T15:11:00Z">
        <w:r w:rsidRPr="006E0F19">
          <w:rPr>
            <w:b/>
            <w:i/>
            <w:rPrChange w:id="1061" w:author="Qasim KHALID" w:date="2020-03-26T15:13:00Z">
              <w:rPr/>
            </w:rPrChange>
          </w:rPr>
          <w:lastRenderedPageBreak/>
          <w:t>sbeo:</w:t>
        </w:r>
        <w:r w:rsidR="00040448" w:rsidRPr="006E0F19">
          <w:rPr>
            <w:b/>
            <w:i/>
            <w:rPrChange w:id="1062" w:author="Qasim KHALID" w:date="2020-03-26T15:13:00Z">
              <w:rPr/>
            </w:rPrChange>
          </w:rPr>
          <w:t>assignedRoute</w:t>
        </w:r>
      </w:ins>
      <w:proofErr w:type="spellEnd"/>
      <w:proofErr w:type="gramEnd"/>
    </w:p>
    <w:p w14:paraId="37CC59BA" w14:textId="23120B61" w:rsidR="00040448" w:rsidRDefault="006D1191">
      <w:pPr>
        <w:ind w:left="720"/>
        <w:jc w:val="both"/>
        <w:rPr>
          <w:ins w:id="1063" w:author="Qasim KHALID" w:date="2020-03-27T15:08:00Z"/>
          <w:bCs/>
          <w:iCs/>
        </w:rPr>
        <w:pPrChange w:id="1064" w:author="Qasim KHALID" w:date="2020-03-27T15:23:00Z">
          <w:pPr>
            <w:jc w:val="both"/>
          </w:pPr>
        </w:pPrChange>
      </w:pPr>
      <w:ins w:id="1065" w:author="Qasim KHALID" w:date="2020-03-27T15:08:00Z">
        <w:r w:rsidRPr="006D1191">
          <w:rPr>
            <w:bCs/>
            <w:iCs/>
          </w:rPr>
          <w:t>This property is used to represent a route (</w:t>
        </w:r>
        <w:proofErr w:type="spellStart"/>
        <w:proofErr w:type="gramStart"/>
        <w:r w:rsidRPr="006D1191">
          <w:rPr>
            <w:bCs/>
            <w:iCs/>
          </w:rPr>
          <w:t>rdf:list</w:t>
        </w:r>
        <w:proofErr w:type="spellEnd"/>
        <w:proofErr w:type="gramEnd"/>
        <w:r w:rsidRPr="006D1191">
          <w:rPr>
            <w:bCs/>
            <w:iCs/>
          </w:rPr>
          <w:t xml:space="preserve"> of connected spaces) that is assigned to </w:t>
        </w:r>
        <w:r>
          <w:rPr>
            <w:bCs/>
            <w:iCs/>
          </w:rPr>
          <w:t xml:space="preserve">any  </w:t>
        </w:r>
        <w:r w:rsidRPr="006D1191">
          <w:rPr>
            <w:bCs/>
            <w:iCs/>
          </w:rPr>
          <w:t>person</w:t>
        </w:r>
        <w:r>
          <w:rPr>
            <w:bCs/>
            <w:iCs/>
          </w:rPr>
          <w:t xml:space="preserve"> or a group of persons.</w:t>
        </w:r>
      </w:ins>
    </w:p>
    <w:p w14:paraId="3913887B" w14:textId="77777777" w:rsidR="006D1191" w:rsidRPr="006D1191" w:rsidRDefault="006D1191">
      <w:pPr>
        <w:jc w:val="both"/>
        <w:rPr>
          <w:ins w:id="1066" w:author="Qasim KHALID" w:date="2020-03-26T17:41:00Z"/>
          <w:bCs/>
          <w:iCs/>
          <w:rPrChange w:id="1067" w:author="Qasim KHALID" w:date="2020-03-27T15:08:00Z">
            <w:rPr>
              <w:ins w:id="1068" w:author="Qasim KHALID" w:date="2020-03-26T17:41:00Z"/>
              <w:b/>
              <w:i/>
            </w:rPr>
          </w:rPrChange>
        </w:rPr>
      </w:pPr>
    </w:p>
    <w:p w14:paraId="6F9CB12D" w14:textId="0CAC8F0C" w:rsidR="00571954" w:rsidRPr="00F61633" w:rsidRDefault="00571954" w:rsidP="00571954">
      <w:pPr>
        <w:jc w:val="both"/>
        <w:rPr>
          <w:ins w:id="1069" w:author="Qasim KHALID" w:date="2020-03-26T19:42:00Z"/>
          <w:bCs/>
          <w:iCs/>
          <w:sz w:val="18"/>
          <w:szCs w:val="18"/>
          <w:rPrChange w:id="1070" w:author="Qasim KHALID" w:date="2020-03-26T19:50:00Z">
            <w:rPr>
              <w:ins w:id="1071" w:author="Qasim KHALID" w:date="2020-03-26T19:42:00Z"/>
              <w:b/>
              <w:iCs/>
              <w:sz w:val="18"/>
              <w:szCs w:val="18"/>
            </w:rPr>
          </w:rPrChange>
        </w:rPr>
      </w:pPr>
      <w:ins w:id="1072" w:author="Qasim KHALID" w:date="2020-03-26T19:42:00Z">
        <w:r w:rsidRPr="000169B2">
          <w:rPr>
            <w:b/>
            <w:iCs/>
            <w:sz w:val="18"/>
            <w:szCs w:val="18"/>
          </w:rPr>
          <w:t>Domain Includes:</w:t>
        </w:r>
      </w:ins>
      <w:ins w:id="1073" w:author="Qasim KHALID" w:date="2020-03-26T19:50:00Z">
        <w:r w:rsidR="00F61633">
          <w:rPr>
            <w:b/>
            <w:iCs/>
            <w:sz w:val="18"/>
            <w:szCs w:val="18"/>
          </w:rPr>
          <w:t xml:space="preserve"> </w:t>
        </w:r>
        <w:proofErr w:type="spellStart"/>
        <w:proofErr w:type="gramStart"/>
        <w:r w:rsidR="00F61633">
          <w:rPr>
            <w:bCs/>
            <w:iCs/>
            <w:sz w:val="18"/>
            <w:szCs w:val="18"/>
          </w:rPr>
          <w:t>foaf:Person</w:t>
        </w:r>
      </w:ins>
      <w:proofErr w:type="spellEnd"/>
      <w:proofErr w:type="gramEnd"/>
    </w:p>
    <w:p w14:paraId="69460F12" w14:textId="1F2B5A4C" w:rsidR="00571954" w:rsidRDefault="00571954" w:rsidP="00571954">
      <w:pPr>
        <w:jc w:val="both"/>
        <w:rPr>
          <w:ins w:id="1074" w:author="Qasim KHALID" w:date="2020-03-26T20:05:00Z"/>
          <w:bCs/>
          <w:iCs/>
          <w:sz w:val="18"/>
          <w:szCs w:val="18"/>
        </w:rPr>
      </w:pPr>
      <w:ins w:id="1075" w:author="Qasim KHALID" w:date="2020-03-26T19:42:00Z">
        <w:r w:rsidRPr="000169B2">
          <w:rPr>
            <w:b/>
            <w:iCs/>
            <w:sz w:val="18"/>
            <w:szCs w:val="18"/>
          </w:rPr>
          <w:t>Range Includes:</w:t>
        </w:r>
      </w:ins>
      <w:ins w:id="1076" w:author="Qasim KHALID" w:date="2020-03-26T19:50:00Z">
        <w:r w:rsidR="00F61633">
          <w:rPr>
            <w:b/>
            <w:iCs/>
            <w:sz w:val="18"/>
            <w:szCs w:val="18"/>
          </w:rPr>
          <w:t xml:space="preserve"> </w:t>
        </w:r>
        <w:proofErr w:type="spellStart"/>
        <w:proofErr w:type="gramStart"/>
        <w:r w:rsidR="00F61633">
          <w:rPr>
            <w:bCs/>
            <w:iCs/>
            <w:sz w:val="18"/>
            <w:szCs w:val="18"/>
          </w:rPr>
          <w:t>sbeo:Route</w:t>
        </w:r>
      </w:ins>
      <w:proofErr w:type="spellEnd"/>
      <w:proofErr w:type="gramEnd"/>
    </w:p>
    <w:p w14:paraId="5D33D0BA" w14:textId="172C75C9" w:rsidR="0034439A" w:rsidRPr="0034439A" w:rsidRDefault="0034439A" w:rsidP="00571954">
      <w:pPr>
        <w:jc w:val="both"/>
        <w:rPr>
          <w:ins w:id="1077" w:author="Qasim KHALID" w:date="2020-03-26T19:42:00Z"/>
          <w:b/>
          <w:iCs/>
          <w:sz w:val="18"/>
          <w:szCs w:val="18"/>
        </w:rPr>
      </w:pPr>
      <w:ins w:id="1078" w:author="Qasim KHALID" w:date="2020-03-26T20:05:00Z">
        <w:r w:rsidRPr="0034439A">
          <w:rPr>
            <w:b/>
            <w:iCs/>
            <w:sz w:val="18"/>
            <w:szCs w:val="18"/>
            <w:rPrChange w:id="1079" w:author="Qasim KHALID" w:date="2020-03-26T20:05:00Z">
              <w:rPr>
                <w:bCs/>
                <w:iCs/>
                <w:sz w:val="18"/>
                <w:szCs w:val="18"/>
              </w:rPr>
            </w:rPrChange>
          </w:rPr>
          <w:t>Inverse of:</w:t>
        </w:r>
      </w:ins>
    </w:p>
    <w:p w14:paraId="137F2BCF" w14:textId="77777777" w:rsidR="0034439A" w:rsidRDefault="0034439A" w:rsidP="0034439A">
      <w:pPr>
        <w:jc w:val="both"/>
        <w:rPr>
          <w:ins w:id="1080" w:author="Qasim KHALID" w:date="2020-03-26T20:09:00Z"/>
          <w:b/>
          <w:iCs/>
          <w:sz w:val="18"/>
          <w:szCs w:val="18"/>
        </w:rPr>
      </w:pPr>
      <w:ins w:id="1081" w:author="Qasim KHALID" w:date="2020-03-26T20:09:00Z">
        <w:r>
          <w:rPr>
            <w:b/>
            <w:iCs/>
            <w:sz w:val="18"/>
            <w:szCs w:val="18"/>
          </w:rPr>
          <w:t>Characteristics</w:t>
        </w:r>
        <w:r w:rsidRPr="000169B2">
          <w:rPr>
            <w:b/>
            <w:iCs/>
            <w:sz w:val="18"/>
            <w:szCs w:val="18"/>
          </w:rPr>
          <w:t>:</w:t>
        </w:r>
        <w:r>
          <w:rPr>
            <w:b/>
            <w:iCs/>
            <w:sz w:val="18"/>
            <w:szCs w:val="18"/>
          </w:rPr>
          <w:t xml:space="preserve"> </w:t>
        </w:r>
      </w:ins>
    </w:p>
    <w:p w14:paraId="10C0574E" w14:textId="77777777" w:rsidR="0034439A" w:rsidRPr="000169B2" w:rsidRDefault="0034439A" w:rsidP="0034439A">
      <w:pPr>
        <w:jc w:val="both"/>
        <w:rPr>
          <w:ins w:id="1082" w:author="Qasim KHALID" w:date="2020-03-26T20:09:00Z"/>
          <w:b/>
          <w:iCs/>
          <w:sz w:val="18"/>
          <w:szCs w:val="18"/>
        </w:rPr>
      </w:pPr>
      <w:ins w:id="1083"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22CF4434" w14:textId="691AAD06" w:rsidR="001872A7" w:rsidRDefault="001872A7">
      <w:pPr>
        <w:jc w:val="both"/>
        <w:rPr>
          <w:ins w:id="1084" w:author="Qasim KHALID" w:date="2020-03-26T19:45:00Z"/>
          <w:b/>
          <w:i/>
        </w:rPr>
      </w:pPr>
    </w:p>
    <w:p w14:paraId="3F6CB33E" w14:textId="77777777" w:rsidR="001F5951" w:rsidRDefault="001F5951">
      <w:pPr>
        <w:jc w:val="both"/>
        <w:rPr>
          <w:ins w:id="1085" w:author="Qasim KHALID" w:date="2020-03-26T15:10:00Z"/>
          <w:b/>
          <w:i/>
        </w:rPr>
      </w:pPr>
    </w:p>
    <w:p w14:paraId="2F16BCBE" w14:textId="473092BD" w:rsidR="00040448" w:rsidRPr="006E0F19" w:rsidRDefault="006E0F19">
      <w:pPr>
        <w:pStyle w:val="ListParagraph"/>
        <w:numPr>
          <w:ilvl w:val="0"/>
          <w:numId w:val="2"/>
        </w:numPr>
        <w:jc w:val="both"/>
        <w:rPr>
          <w:ins w:id="1086" w:author="Qasim KHALID" w:date="2020-03-26T15:11:00Z"/>
          <w:b/>
          <w:i/>
          <w:rPrChange w:id="1087" w:author="Qasim KHALID" w:date="2020-03-26T15:13:00Z">
            <w:rPr>
              <w:ins w:id="1088" w:author="Qasim KHALID" w:date="2020-03-26T15:11:00Z"/>
            </w:rPr>
          </w:rPrChange>
        </w:rPr>
        <w:pPrChange w:id="1089" w:author="Qasim KHALID" w:date="2020-03-26T15:13:00Z">
          <w:pPr>
            <w:jc w:val="both"/>
          </w:pPr>
        </w:pPrChange>
      </w:pPr>
      <w:proofErr w:type="spellStart"/>
      <w:proofErr w:type="gramStart"/>
      <w:ins w:id="1090" w:author="Qasim KHALID" w:date="2020-03-26T15:11:00Z">
        <w:r w:rsidRPr="006E0F19">
          <w:rPr>
            <w:b/>
            <w:i/>
            <w:rPrChange w:id="1091" w:author="Qasim KHALID" w:date="2020-03-26T15:13:00Z">
              <w:rPr/>
            </w:rPrChange>
          </w:rPr>
          <w:t>s</w:t>
        </w:r>
      </w:ins>
      <w:ins w:id="1092" w:author="Qasim KHALID" w:date="2020-03-26T17:34:00Z">
        <w:r w:rsidR="00187650">
          <w:rPr>
            <w:b/>
            <w:i/>
          </w:rPr>
          <w:t>beo</w:t>
        </w:r>
      </w:ins>
      <w:ins w:id="1093" w:author="Qasim KHALID" w:date="2020-03-26T15:11:00Z">
        <w:r w:rsidRPr="006E0F19">
          <w:rPr>
            <w:b/>
            <w:i/>
            <w:rPrChange w:id="1094" w:author="Qasim KHALID" w:date="2020-03-26T15:13:00Z">
              <w:rPr/>
            </w:rPrChange>
          </w:rPr>
          <w:t>:connectedTo</w:t>
        </w:r>
        <w:proofErr w:type="spellEnd"/>
        <w:proofErr w:type="gramEnd"/>
      </w:ins>
    </w:p>
    <w:p w14:paraId="76E863B3" w14:textId="5DE24BBA" w:rsidR="006E0F19" w:rsidRDefault="006D1191">
      <w:pPr>
        <w:ind w:left="720"/>
        <w:jc w:val="both"/>
        <w:rPr>
          <w:ins w:id="1095" w:author="Qasim KHALID" w:date="2020-03-27T15:10:00Z"/>
          <w:bCs/>
          <w:iCs/>
        </w:rPr>
        <w:pPrChange w:id="1096" w:author="Qasim KHALID" w:date="2020-03-27T15:23:00Z">
          <w:pPr>
            <w:jc w:val="both"/>
          </w:pPr>
        </w:pPrChange>
      </w:pPr>
      <w:ins w:id="1097" w:author="Qasim KHALID" w:date="2020-03-27T15:10:00Z">
        <w:r w:rsidRPr="006D1191">
          <w:rPr>
            <w:bCs/>
            <w:iCs/>
          </w:rPr>
          <w:t xml:space="preserve">This property is used to mention the connectivity of any </w:t>
        </w:r>
        <w:r>
          <w:rPr>
            <w:bCs/>
            <w:iCs/>
          </w:rPr>
          <w:t>b</w:t>
        </w:r>
        <w:r w:rsidRPr="006D1191">
          <w:rPr>
            <w:bCs/>
            <w:iCs/>
          </w:rPr>
          <w:t>uilding</w:t>
        </w:r>
        <w:r>
          <w:rPr>
            <w:bCs/>
            <w:iCs/>
          </w:rPr>
          <w:t xml:space="preserve"> s</w:t>
        </w:r>
        <w:r w:rsidRPr="006D1191">
          <w:rPr>
            <w:bCs/>
            <w:iCs/>
          </w:rPr>
          <w:t>pace</w:t>
        </w:r>
        <w:r>
          <w:rPr>
            <w:bCs/>
            <w:iCs/>
          </w:rPr>
          <w:t xml:space="preserve"> </w:t>
        </w:r>
        <w:r w:rsidRPr="006D1191">
          <w:rPr>
            <w:bCs/>
            <w:iCs/>
          </w:rPr>
          <w:t xml:space="preserve">or </w:t>
        </w:r>
        <w:r>
          <w:rPr>
            <w:bCs/>
            <w:iCs/>
          </w:rPr>
          <w:t>b</w:t>
        </w:r>
        <w:r w:rsidRPr="006D1191">
          <w:rPr>
            <w:bCs/>
            <w:iCs/>
          </w:rPr>
          <w:t>uilding</w:t>
        </w:r>
        <w:r>
          <w:rPr>
            <w:bCs/>
            <w:iCs/>
          </w:rPr>
          <w:t xml:space="preserve"> s</w:t>
        </w:r>
        <w:r w:rsidRPr="006D1191">
          <w:rPr>
            <w:bCs/>
            <w:iCs/>
          </w:rPr>
          <w:t xml:space="preserve">pace </w:t>
        </w:r>
        <w:r>
          <w:rPr>
            <w:bCs/>
            <w:iCs/>
          </w:rPr>
          <w:t>c</w:t>
        </w:r>
        <w:r w:rsidRPr="006D1191">
          <w:rPr>
            <w:bCs/>
            <w:iCs/>
          </w:rPr>
          <w:t>onnection with each other.</w:t>
        </w:r>
      </w:ins>
    </w:p>
    <w:p w14:paraId="0CFF72FD" w14:textId="77777777" w:rsidR="006D1191" w:rsidRPr="006D1191" w:rsidRDefault="006D1191">
      <w:pPr>
        <w:jc w:val="both"/>
        <w:rPr>
          <w:ins w:id="1098" w:author="Qasim KHALID" w:date="2020-03-26T17:41:00Z"/>
          <w:bCs/>
          <w:iCs/>
          <w:rPrChange w:id="1099" w:author="Qasim KHALID" w:date="2020-03-27T15:10:00Z">
            <w:rPr>
              <w:ins w:id="1100" w:author="Qasim KHALID" w:date="2020-03-26T17:41:00Z"/>
              <w:b/>
              <w:i/>
            </w:rPr>
          </w:rPrChange>
        </w:rPr>
      </w:pPr>
    </w:p>
    <w:p w14:paraId="3FBD175B" w14:textId="0072443F" w:rsidR="00571954" w:rsidRPr="000169B2" w:rsidRDefault="00571954" w:rsidP="00571954">
      <w:pPr>
        <w:jc w:val="both"/>
        <w:rPr>
          <w:ins w:id="1101" w:author="Qasim KHALID" w:date="2020-03-26T19:42:00Z"/>
          <w:b/>
          <w:iCs/>
          <w:sz w:val="18"/>
          <w:szCs w:val="18"/>
        </w:rPr>
      </w:pPr>
      <w:ins w:id="1102" w:author="Qasim KHALID" w:date="2020-03-26T19:42:00Z">
        <w:r w:rsidRPr="000169B2">
          <w:rPr>
            <w:b/>
            <w:iCs/>
            <w:sz w:val="18"/>
            <w:szCs w:val="18"/>
          </w:rPr>
          <w:t>Domain Includes:</w:t>
        </w:r>
      </w:ins>
      <w:ins w:id="1103" w:author="Qasim KHALID" w:date="2020-03-26T19:51:00Z">
        <w:r w:rsidR="00F61633">
          <w:rPr>
            <w:b/>
            <w:iCs/>
            <w:sz w:val="18"/>
            <w:szCs w:val="18"/>
          </w:rPr>
          <w:t xml:space="preserve"> </w:t>
        </w:r>
        <w:proofErr w:type="spellStart"/>
        <w:proofErr w:type="gramStart"/>
        <w:r w:rsidR="00F61633" w:rsidRPr="00F61633">
          <w:rPr>
            <w:bCs/>
            <w:iCs/>
            <w:sz w:val="18"/>
            <w:szCs w:val="18"/>
            <w:rPrChange w:id="1104" w:author="Qasim KHALID" w:date="2020-03-26T19:51:00Z">
              <w:rPr>
                <w:b/>
                <w:iCs/>
                <w:sz w:val="18"/>
                <w:szCs w:val="18"/>
              </w:rPr>
            </w:rPrChange>
          </w:rPr>
          <w:t>seas:</w:t>
        </w:r>
      </w:ins>
      <w:ins w:id="1105" w:author="Qasim KHALID" w:date="2020-03-26T19:59:00Z">
        <w:r w:rsidR="00C715A0">
          <w:rPr>
            <w:bCs/>
            <w:iCs/>
            <w:sz w:val="18"/>
            <w:szCs w:val="18"/>
          </w:rPr>
          <w:t>BuildingSpace</w:t>
        </w:r>
      </w:ins>
      <w:proofErr w:type="spellEnd"/>
      <w:proofErr w:type="gramEnd"/>
      <w:ins w:id="1106" w:author="Qasim KHALID" w:date="2020-03-26T19:51:00Z">
        <w:r w:rsidR="00F61633" w:rsidRPr="00F61633">
          <w:rPr>
            <w:bCs/>
            <w:iCs/>
            <w:sz w:val="18"/>
            <w:szCs w:val="18"/>
            <w:rPrChange w:id="1107" w:author="Qasim KHALID" w:date="2020-03-26T19:51:00Z">
              <w:rPr>
                <w:b/>
                <w:iCs/>
                <w:sz w:val="18"/>
                <w:szCs w:val="18"/>
              </w:rPr>
            </w:rPrChange>
          </w:rPr>
          <w:t xml:space="preserve">, </w:t>
        </w:r>
      </w:ins>
      <w:proofErr w:type="spellStart"/>
      <w:ins w:id="1108" w:author="Qasim KHALID" w:date="2020-03-26T20:02:00Z">
        <w:r w:rsidR="00C715A0" w:rsidRPr="000169B2">
          <w:rPr>
            <w:bCs/>
            <w:iCs/>
            <w:sz w:val="18"/>
            <w:szCs w:val="18"/>
          </w:rPr>
          <w:t>sbeo:</w:t>
        </w:r>
        <w:r w:rsidR="00C715A0">
          <w:rPr>
            <w:bCs/>
            <w:iCs/>
            <w:sz w:val="18"/>
            <w:szCs w:val="18"/>
          </w:rPr>
          <w:t>BuildingSpaceConnection</w:t>
        </w:r>
        <w:proofErr w:type="spellEnd"/>
        <w:r w:rsidR="00C715A0">
          <w:rPr>
            <w:bCs/>
            <w:iCs/>
            <w:sz w:val="18"/>
            <w:szCs w:val="18"/>
          </w:rPr>
          <w:t xml:space="preserve">, </w:t>
        </w:r>
      </w:ins>
      <w:proofErr w:type="spellStart"/>
      <w:ins w:id="1109" w:author="Qasim KHALID" w:date="2020-03-26T19:51:00Z">
        <w:r w:rsidR="00F61633" w:rsidRPr="00F61633">
          <w:rPr>
            <w:bCs/>
            <w:iCs/>
            <w:sz w:val="18"/>
            <w:szCs w:val="18"/>
            <w:rPrChange w:id="1110" w:author="Qasim KHALID" w:date="2020-03-26T19:51:00Z">
              <w:rPr>
                <w:b/>
                <w:iCs/>
                <w:sz w:val="18"/>
                <w:szCs w:val="18"/>
              </w:rPr>
            </w:rPrChange>
          </w:rPr>
          <w:t>sbeo:Exit</w:t>
        </w:r>
        <w:proofErr w:type="spellEnd"/>
        <w:r w:rsidR="00F61633" w:rsidRPr="00F61633">
          <w:rPr>
            <w:bCs/>
            <w:iCs/>
            <w:sz w:val="18"/>
            <w:szCs w:val="18"/>
            <w:rPrChange w:id="1111" w:author="Qasim KHALID" w:date="2020-03-26T19:51:00Z">
              <w:rPr>
                <w:b/>
                <w:iCs/>
                <w:sz w:val="18"/>
                <w:szCs w:val="18"/>
              </w:rPr>
            </w:rPrChange>
          </w:rPr>
          <w:t xml:space="preserve">, , </w:t>
        </w:r>
        <w:proofErr w:type="spellStart"/>
        <w:r w:rsidR="00F61633" w:rsidRPr="00F61633">
          <w:rPr>
            <w:bCs/>
            <w:iCs/>
            <w:sz w:val="18"/>
            <w:szCs w:val="18"/>
            <w:rPrChange w:id="1112" w:author="Qasim KHALID" w:date="2020-03-26T19:51:00Z">
              <w:rPr>
                <w:b/>
                <w:iCs/>
                <w:sz w:val="18"/>
                <w:szCs w:val="18"/>
              </w:rPr>
            </w:rPrChange>
          </w:rPr>
          <w:t>sbeo:Entrance</w:t>
        </w:r>
      </w:ins>
      <w:proofErr w:type="spellEnd"/>
    </w:p>
    <w:p w14:paraId="5435D486" w14:textId="13064DA5" w:rsidR="00571954" w:rsidRPr="000169B2" w:rsidRDefault="00571954" w:rsidP="00571954">
      <w:pPr>
        <w:jc w:val="both"/>
        <w:rPr>
          <w:ins w:id="1113" w:author="Qasim KHALID" w:date="2020-03-26T19:42:00Z"/>
          <w:b/>
          <w:iCs/>
          <w:sz w:val="18"/>
          <w:szCs w:val="18"/>
        </w:rPr>
      </w:pPr>
      <w:ins w:id="1114" w:author="Qasim KHALID" w:date="2020-03-26T19:42:00Z">
        <w:r w:rsidRPr="000169B2">
          <w:rPr>
            <w:b/>
            <w:iCs/>
            <w:sz w:val="18"/>
            <w:szCs w:val="18"/>
          </w:rPr>
          <w:t>Range Includes</w:t>
        </w:r>
      </w:ins>
      <w:ins w:id="1115" w:author="Qasim KHALID" w:date="2020-03-26T20:02:00Z">
        <w:r w:rsidR="00C715A0">
          <w:rPr>
            <w:b/>
            <w:iCs/>
            <w:sz w:val="18"/>
            <w:szCs w:val="18"/>
          </w:rPr>
          <w:t xml:space="preserve">: </w:t>
        </w:r>
        <w:proofErr w:type="spellStart"/>
        <w:proofErr w:type="gramStart"/>
        <w:r w:rsidR="00C715A0" w:rsidRPr="000169B2">
          <w:rPr>
            <w:bCs/>
            <w:iCs/>
            <w:sz w:val="18"/>
            <w:szCs w:val="18"/>
          </w:rPr>
          <w:t>seas:</w:t>
        </w:r>
        <w:r w:rsidR="00C715A0">
          <w:rPr>
            <w:bCs/>
            <w:iCs/>
            <w:sz w:val="18"/>
            <w:szCs w:val="18"/>
          </w:rPr>
          <w:t>BuildingSpace</w:t>
        </w:r>
        <w:proofErr w:type="spellEnd"/>
        <w:proofErr w:type="gramEnd"/>
        <w:r w:rsidR="00C715A0" w:rsidRPr="000169B2">
          <w:rPr>
            <w:bCs/>
            <w:iCs/>
            <w:sz w:val="18"/>
            <w:szCs w:val="18"/>
          </w:rPr>
          <w:t xml:space="preserve">, </w:t>
        </w:r>
        <w:proofErr w:type="spellStart"/>
        <w:r w:rsidR="00C715A0" w:rsidRPr="000169B2">
          <w:rPr>
            <w:bCs/>
            <w:iCs/>
            <w:sz w:val="18"/>
            <w:szCs w:val="18"/>
          </w:rPr>
          <w:t>sbeo:</w:t>
        </w:r>
        <w:r w:rsidR="00C715A0">
          <w:rPr>
            <w:bCs/>
            <w:iCs/>
            <w:sz w:val="18"/>
            <w:szCs w:val="18"/>
          </w:rPr>
          <w:t>BuildingSpaceConnection</w:t>
        </w:r>
        <w:proofErr w:type="spellEnd"/>
        <w:r w:rsidR="00C715A0">
          <w:rPr>
            <w:bCs/>
            <w:iCs/>
            <w:sz w:val="18"/>
            <w:szCs w:val="18"/>
          </w:rPr>
          <w:t xml:space="preserve">, </w:t>
        </w:r>
        <w:proofErr w:type="spellStart"/>
        <w:r w:rsidR="00C715A0" w:rsidRPr="000169B2">
          <w:rPr>
            <w:bCs/>
            <w:iCs/>
            <w:sz w:val="18"/>
            <w:szCs w:val="18"/>
          </w:rPr>
          <w:t>sbeo:Exit</w:t>
        </w:r>
        <w:proofErr w:type="spellEnd"/>
        <w:r w:rsidR="00C715A0" w:rsidRPr="000169B2">
          <w:rPr>
            <w:bCs/>
            <w:iCs/>
            <w:sz w:val="18"/>
            <w:szCs w:val="18"/>
          </w:rPr>
          <w:t xml:space="preserve">, , </w:t>
        </w:r>
        <w:proofErr w:type="spellStart"/>
        <w:r w:rsidR="00C715A0" w:rsidRPr="000169B2">
          <w:rPr>
            <w:bCs/>
            <w:iCs/>
            <w:sz w:val="18"/>
            <w:szCs w:val="18"/>
          </w:rPr>
          <w:t>sbeo:Entrance</w:t>
        </w:r>
      </w:ins>
      <w:proofErr w:type="spellEnd"/>
    </w:p>
    <w:p w14:paraId="3DE1FA2B" w14:textId="6D58EBD6" w:rsidR="0034439A" w:rsidRPr="006D1191" w:rsidRDefault="0034439A" w:rsidP="0034439A">
      <w:pPr>
        <w:jc w:val="both"/>
        <w:rPr>
          <w:ins w:id="1116" w:author="Qasim KHALID" w:date="2020-03-26T20:09:00Z"/>
          <w:bCs/>
          <w:iCs/>
          <w:sz w:val="18"/>
          <w:szCs w:val="18"/>
          <w:rPrChange w:id="1117" w:author="Qasim KHALID" w:date="2020-03-27T15:10:00Z">
            <w:rPr>
              <w:ins w:id="1118" w:author="Qasim KHALID" w:date="2020-03-26T20:09:00Z"/>
              <w:b/>
              <w:iCs/>
              <w:sz w:val="18"/>
              <w:szCs w:val="18"/>
            </w:rPr>
          </w:rPrChange>
        </w:rPr>
      </w:pPr>
      <w:ins w:id="1119" w:author="Qasim KHALID" w:date="2020-03-26T20:09:00Z">
        <w:r>
          <w:rPr>
            <w:b/>
            <w:iCs/>
            <w:sz w:val="18"/>
            <w:szCs w:val="18"/>
          </w:rPr>
          <w:t>Characteristics</w:t>
        </w:r>
        <w:r w:rsidRPr="000169B2">
          <w:rPr>
            <w:b/>
            <w:iCs/>
            <w:sz w:val="18"/>
            <w:szCs w:val="18"/>
          </w:rPr>
          <w:t>:</w:t>
        </w:r>
        <w:r>
          <w:rPr>
            <w:b/>
            <w:iCs/>
            <w:sz w:val="18"/>
            <w:szCs w:val="18"/>
          </w:rPr>
          <w:t xml:space="preserve"> </w:t>
        </w:r>
      </w:ins>
      <w:ins w:id="1120" w:author="Qasim KHALID" w:date="2020-03-27T15:10:00Z">
        <w:r w:rsidR="006D1191">
          <w:rPr>
            <w:bCs/>
            <w:iCs/>
            <w:sz w:val="18"/>
            <w:szCs w:val="18"/>
          </w:rPr>
          <w:t>symmetric</w:t>
        </w:r>
      </w:ins>
    </w:p>
    <w:p w14:paraId="21470B41" w14:textId="77777777" w:rsidR="0034439A" w:rsidRPr="000169B2" w:rsidRDefault="0034439A" w:rsidP="0034439A">
      <w:pPr>
        <w:jc w:val="both"/>
        <w:rPr>
          <w:ins w:id="1121" w:author="Qasim KHALID" w:date="2020-03-26T20:09:00Z"/>
          <w:b/>
          <w:iCs/>
          <w:sz w:val="18"/>
          <w:szCs w:val="18"/>
        </w:rPr>
      </w:pPr>
      <w:ins w:id="1122"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7006E9E7" w14:textId="48253939" w:rsidR="001872A7" w:rsidRDefault="001872A7">
      <w:pPr>
        <w:jc w:val="both"/>
        <w:rPr>
          <w:ins w:id="1123" w:author="Qasim KHALID" w:date="2020-03-26T19:45:00Z"/>
          <w:b/>
          <w:i/>
        </w:rPr>
      </w:pPr>
    </w:p>
    <w:p w14:paraId="57112888" w14:textId="77777777" w:rsidR="001F5951" w:rsidRDefault="001F5951">
      <w:pPr>
        <w:jc w:val="both"/>
        <w:rPr>
          <w:ins w:id="1124" w:author="Qasim KHALID" w:date="2020-03-26T15:11:00Z"/>
          <w:b/>
          <w:i/>
        </w:rPr>
      </w:pPr>
    </w:p>
    <w:p w14:paraId="78C2F0E9" w14:textId="3C31BEC1" w:rsidR="006E0F19" w:rsidRPr="006E0F19" w:rsidRDefault="006E0F19">
      <w:pPr>
        <w:pStyle w:val="ListParagraph"/>
        <w:numPr>
          <w:ilvl w:val="0"/>
          <w:numId w:val="2"/>
        </w:numPr>
        <w:jc w:val="both"/>
        <w:rPr>
          <w:ins w:id="1125" w:author="Qasim KHALID" w:date="2020-03-26T15:11:00Z"/>
          <w:b/>
          <w:i/>
          <w:rPrChange w:id="1126" w:author="Qasim KHALID" w:date="2020-03-26T15:13:00Z">
            <w:rPr>
              <w:ins w:id="1127" w:author="Qasim KHALID" w:date="2020-03-26T15:11:00Z"/>
            </w:rPr>
          </w:rPrChange>
        </w:rPr>
        <w:pPrChange w:id="1128" w:author="Qasim KHALID" w:date="2020-03-26T15:13:00Z">
          <w:pPr>
            <w:jc w:val="both"/>
          </w:pPr>
        </w:pPrChange>
      </w:pPr>
      <w:proofErr w:type="spellStart"/>
      <w:proofErr w:type="gramStart"/>
      <w:ins w:id="1129" w:author="Qasim KHALID" w:date="2020-03-26T15:11:00Z">
        <w:r w:rsidRPr="006E0F19">
          <w:rPr>
            <w:b/>
            <w:i/>
            <w:rPrChange w:id="1130" w:author="Qasim KHALID" w:date="2020-03-26T15:13:00Z">
              <w:rPr/>
            </w:rPrChange>
          </w:rPr>
          <w:t>sbeo:responsibleTo</w:t>
        </w:r>
        <w:proofErr w:type="spellEnd"/>
        <w:proofErr w:type="gramEnd"/>
      </w:ins>
    </w:p>
    <w:p w14:paraId="5B6FD398" w14:textId="209E9754" w:rsidR="006E0F19" w:rsidRDefault="006D1191">
      <w:pPr>
        <w:ind w:left="720"/>
        <w:jc w:val="both"/>
        <w:rPr>
          <w:ins w:id="1131" w:author="Qasim KHALID" w:date="2020-03-27T15:11:00Z"/>
          <w:bCs/>
          <w:iCs/>
        </w:rPr>
        <w:pPrChange w:id="1132" w:author="Qasim KHALID" w:date="2020-03-27T15:23:00Z">
          <w:pPr>
            <w:jc w:val="both"/>
          </w:pPr>
        </w:pPrChange>
      </w:pPr>
      <w:ins w:id="1133" w:author="Qasim KHALID" w:date="2020-03-27T15:11:00Z">
        <w:r w:rsidRPr="006D1191">
          <w:rPr>
            <w:bCs/>
            <w:iCs/>
          </w:rPr>
          <w:t>This property is used to mention the responsibility for a particular person to his/her dependent persons.</w:t>
        </w:r>
        <w:r>
          <w:rPr>
            <w:bCs/>
            <w:iCs/>
          </w:rPr>
          <w:t xml:space="preserve"> When this property is used as a predicat</w:t>
        </w:r>
      </w:ins>
      <w:ins w:id="1134" w:author="Qasim KHALID" w:date="2020-03-27T15:12:00Z">
        <w:r>
          <w:rPr>
            <w:bCs/>
            <w:iCs/>
          </w:rPr>
          <w:t xml:space="preserve">e in any triple, the object of that triple has the IRI </w:t>
        </w:r>
      </w:ins>
      <w:ins w:id="1135" w:author="Qasim KHALID" w:date="2020-03-27T15:13:00Z">
        <w:r>
          <w:rPr>
            <w:bCs/>
            <w:iCs/>
          </w:rPr>
          <w:t>of the instance of dependent</w:t>
        </w:r>
        <w:r w:rsidR="00A949DB">
          <w:rPr>
            <w:bCs/>
            <w:iCs/>
          </w:rPr>
          <w:t xml:space="preserve"> person associated with the subject of this responsible person. </w:t>
        </w:r>
      </w:ins>
    </w:p>
    <w:p w14:paraId="7345936D" w14:textId="77777777" w:rsidR="006D1191" w:rsidRPr="006D1191" w:rsidRDefault="006D1191">
      <w:pPr>
        <w:jc w:val="both"/>
        <w:rPr>
          <w:ins w:id="1136" w:author="Qasim KHALID" w:date="2020-03-26T17:41:00Z"/>
          <w:bCs/>
          <w:iCs/>
          <w:rPrChange w:id="1137" w:author="Qasim KHALID" w:date="2020-03-27T15:11:00Z">
            <w:rPr>
              <w:ins w:id="1138" w:author="Qasim KHALID" w:date="2020-03-26T17:41:00Z"/>
              <w:b/>
              <w:i/>
            </w:rPr>
          </w:rPrChange>
        </w:rPr>
      </w:pPr>
    </w:p>
    <w:p w14:paraId="30270A0C" w14:textId="420FC83E" w:rsidR="00571954" w:rsidRPr="000169B2" w:rsidRDefault="00571954" w:rsidP="00571954">
      <w:pPr>
        <w:jc w:val="both"/>
        <w:rPr>
          <w:ins w:id="1139" w:author="Qasim KHALID" w:date="2020-03-26T19:42:00Z"/>
          <w:b/>
          <w:iCs/>
          <w:sz w:val="18"/>
          <w:szCs w:val="18"/>
        </w:rPr>
      </w:pPr>
      <w:ins w:id="1140" w:author="Qasim KHALID" w:date="2020-03-26T19:42:00Z">
        <w:r w:rsidRPr="000169B2">
          <w:rPr>
            <w:b/>
            <w:iCs/>
            <w:sz w:val="18"/>
            <w:szCs w:val="18"/>
          </w:rPr>
          <w:t>Domain Includes:</w:t>
        </w:r>
      </w:ins>
      <w:ins w:id="1141"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64B94161" w14:textId="79D74E74" w:rsidR="00571954" w:rsidRPr="000169B2" w:rsidRDefault="00571954" w:rsidP="00571954">
      <w:pPr>
        <w:jc w:val="both"/>
        <w:rPr>
          <w:ins w:id="1142" w:author="Qasim KHALID" w:date="2020-03-26T19:42:00Z"/>
          <w:b/>
          <w:iCs/>
          <w:sz w:val="18"/>
          <w:szCs w:val="18"/>
        </w:rPr>
      </w:pPr>
      <w:ins w:id="1143" w:author="Qasim KHALID" w:date="2020-03-26T19:42:00Z">
        <w:r w:rsidRPr="000169B2">
          <w:rPr>
            <w:b/>
            <w:iCs/>
            <w:sz w:val="18"/>
            <w:szCs w:val="18"/>
          </w:rPr>
          <w:t>Range Includes:</w:t>
        </w:r>
      </w:ins>
      <w:ins w:id="1144"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0FEF7279" w14:textId="376FFCCC" w:rsidR="0034439A" w:rsidRPr="000169B2" w:rsidRDefault="0034439A" w:rsidP="0034439A">
      <w:pPr>
        <w:jc w:val="both"/>
        <w:rPr>
          <w:ins w:id="1145" w:author="Qasim KHALID" w:date="2020-03-26T20:05:00Z"/>
          <w:b/>
          <w:iCs/>
          <w:sz w:val="18"/>
          <w:szCs w:val="18"/>
        </w:rPr>
      </w:pPr>
      <w:ins w:id="1146" w:author="Qasim KHALID" w:date="2020-03-26T20:05:00Z">
        <w:r w:rsidRPr="000169B2">
          <w:rPr>
            <w:b/>
            <w:iCs/>
            <w:sz w:val="18"/>
            <w:szCs w:val="18"/>
          </w:rPr>
          <w:t>Inverse of:</w:t>
        </w:r>
      </w:ins>
      <w:ins w:id="1147" w:author="Qasim KHALID" w:date="2020-03-26T20:13:00Z">
        <w:r>
          <w:rPr>
            <w:b/>
            <w:iCs/>
            <w:sz w:val="18"/>
            <w:szCs w:val="18"/>
          </w:rPr>
          <w:t xml:space="preserve"> </w:t>
        </w:r>
        <w:proofErr w:type="spellStart"/>
        <w:proofErr w:type="gramStart"/>
        <w:r w:rsidRPr="000169B2">
          <w:rPr>
            <w:bCs/>
            <w:iCs/>
            <w:sz w:val="18"/>
            <w:szCs w:val="18"/>
          </w:rPr>
          <w:t>sbeo:</w:t>
        </w:r>
        <w:r>
          <w:rPr>
            <w:bCs/>
            <w:iCs/>
            <w:sz w:val="18"/>
            <w:szCs w:val="18"/>
          </w:rPr>
          <w:t>dependentOn</w:t>
        </w:r>
      </w:ins>
      <w:proofErr w:type="spellEnd"/>
      <w:proofErr w:type="gramEnd"/>
    </w:p>
    <w:p w14:paraId="3D8788F7" w14:textId="3A25BE0B" w:rsidR="0034439A" w:rsidRPr="00A949DB" w:rsidRDefault="0034439A" w:rsidP="0034439A">
      <w:pPr>
        <w:jc w:val="both"/>
        <w:rPr>
          <w:ins w:id="1148" w:author="Qasim KHALID" w:date="2020-03-26T20:09:00Z"/>
          <w:bCs/>
          <w:iCs/>
          <w:sz w:val="18"/>
          <w:szCs w:val="18"/>
          <w:rPrChange w:id="1149" w:author="Qasim KHALID" w:date="2020-03-27T15:14:00Z">
            <w:rPr>
              <w:ins w:id="1150" w:author="Qasim KHALID" w:date="2020-03-26T20:09:00Z"/>
              <w:b/>
              <w:iCs/>
              <w:sz w:val="18"/>
              <w:szCs w:val="18"/>
            </w:rPr>
          </w:rPrChange>
        </w:rPr>
      </w:pPr>
      <w:ins w:id="1151" w:author="Qasim KHALID" w:date="2020-03-26T20:09:00Z">
        <w:r>
          <w:rPr>
            <w:b/>
            <w:iCs/>
            <w:sz w:val="18"/>
            <w:szCs w:val="18"/>
          </w:rPr>
          <w:t>Characteristics</w:t>
        </w:r>
        <w:r w:rsidRPr="000169B2">
          <w:rPr>
            <w:b/>
            <w:iCs/>
            <w:sz w:val="18"/>
            <w:szCs w:val="18"/>
          </w:rPr>
          <w:t>:</w:t>
        </w:r>
        <w:r>
          <w:rPr>
            <w:b/>
            <w:iCs/>
            <w:sz w:val="18"/>
            <w:szCs w:val="18"/>
          </w:rPr>
          <w:t xml:space="preserve"> </w:t>
        </w:r>
      </w:ins>
      <w:ins w:id="1152" w:author="Qasim KHALID" w:date="2020-03-27T15:14:00Z">
        <w:r w:rsidR="00A949DB">
          <w:rPr>
            <w:bCs/>
            <w:iCs/>
            <w:sz w:val="18"/>
            <w:szCs w:val="18"/>
          </w:rPr>
          <w:t>transitive</w:t>
        </w:r>
      </w:ins>
    </w:p>
    <w:p w14:paraId="139E4918" w14:textId="77777777" w:rsidR="0034439A" w:rsidRPr="000169B2" w:rsidRDefault="0034439A" w:rsidP="0034439A">
      <w:pPr>
        <w:jc w:val="both"/>
        <w:rPr>
          <w:ins w:id="1153" w:author="Qasim KHALID" w:date="2020-03-26T20:09:00Z"/>
          <w:b/>
          <w:iCs/>
          <w:sz w:val="18"/>
          <w:szCs w:val="18"/>
        </w:rPr>
      </w:pPr>
      <w:ins w:id="1154"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53068FEF" w14:textId="484CC7AA" w:rsidR="001872A7" w:rsidRDefault="001872A7">
      <w:pPr>
        <w:jc w:val="both"/>
        <w:rPr>
          <w:ins w:id="1155" w:author="Qasim KHALID" w:date="2020-03-26T19:45:00Z"/>
          <w:b/>
          <w:i/>
        </w:rPr>
      </w:pPr>
    </w:p>
    <w:p w14:paraId="4494B1EE" w14:textId="77777777" w:rsidR="001F5951" w:rsidRDefault="001F5951">
      <w:pPr>
        <w:jc w:val="both"/>
        <w:rPr>
          <w:ins w:id="1156" w:author="Qasim KHALID" w:date="2020-03-26T15:12:00Z"/>
          <w:b/>
          <w:i/>
        </w:rPr>
      </w:pPr>
    </w:p>
    <w:p w14:paraId="2B008347" w14:textId="018C87F0" w:rsidR="006E0F19" w:rsidRPr="006E0F19" w:rsidRDefault="006E0F19">
      <w:pPr>
        <w:pStyle w:val="ListParagraph"/>
        <w:numPr>
          <w:ilvl w:val="0"/>
          <w:numId w:val="2"/>
        </w:numPr>
        <w:jc w:val="both"/>
        <w:rPr>
          <w:ins w:id="1157" w:author="Qasim KHALID" w:date="2020-03-26T15:12:00Z"/>
          <w:b/>
          <w:i/>
          <w:rPrChange w:id="1158" w:author="Qasim KHALID" w:date="2020-03-26T15:13:00Z">
            <w:rPr>
              <w:ins w:id="1159" w:author="Qasim KHALID" w:date="2020-03-26T15:12:00Z"/>
            </w:rPr>
          </w:rPrChange>
        </w:rPr>
        <w:pPrChange w:id="1160" w:author="Qasim KHALID" w:date="2020-03-26T15:13:00Z">
          <w:pPr>
            <w:jc w:val="both"/>
          </w:pPr>
        </w:pPrChange>
      </w:pPr>
      <w:proofErr w:type="spellStart"/>
      <w:proofErr w:type="gramStart"/>
      <w:ins w:id="1161" w:author="Qasim KHALID" w:date="2020-03-26T15:12:00Z">
        <w:r w:rsidRPr="006E0F19">
          <w:rPr>
            <w:b/>
            <w:i/>
            <w:rPrChange w:id="1162" w:author="Qasim KHALID" w:date="2020-03-26T15:13:00Z">
              <w:rPr/>
            </w:rPrChange>
          </w:rPr>
          <w:t>sbeo:dependentOn</w:t>
        </w:r>
        <w:proofErr w:type="spellEnd"/>
        <w:proofErr w:type="gramEnd"/>
      </w:ins>
    </w:p>
    <w:p w14:paraId="0747C447" w14:textId="409A27DD" w:rsidR="006E0F19" w:rsidRDefault="00A949DB">
      <w:pPr>
        <w:ind w:left="720"/>
        <w:jc w:val="both"/>
        <w:rPr>
          <w:ins w:id="1163" w:author="Qasim KHALID" w:date="2020-03-27T15:15:00Z"/>
          <w:bCs/>
          <w:iCs/>
        </w:rPr>
        <w:pPrChange w:id="1164" w:author="Qasim KHALID" w:date="2020-03-27T15:23:00Z">
          <w:pPr>
            <w:jc w:val="both"/>
          </w:pPr>
        </w:pPrChange>
      </w:pPr>
      <w:ins w:id="1165" w:author="Qasim KHALID" w:date="2020-03-27T15:15:00Z">
        <w:r w:rsidRPr="00A949DB">
          <w:rPr>
            <w:bCs/>
            <w:iCs/>
          </w:rPr>
          <w:t>This property is used to mention the dependency of a particular person on his/her responsible person</w:t>
        </w:r>
        <w:r>
          <w:rPr>
            <w:bCs/>
            <w:iCs/>
          </w:rPr>
          <w:t xml:space="preserve">. When this property is used as a predicate in any triple, the object of that triple has the IRI of the instance of </w:t>
        </w:r>
      </w:ins>
      <w:ins w:id="1166" w:author="Qasim KHALID" w:date="2020-03-27T19:00:00Z">
        <w:r w:rsidR="00EE78AA">
          <w:rPr>
            <w:bCs/>
            <w:iCs/>
          </w:rPr>
          <w:t>responsible</w:t>
        </w:r>
      </w:ins>
      <w:ins w:id="1167" w:author="Qasim KHALID" w:date="2020-03-27T15:15:00Z">
        <w:r>
          <w:rPr>
            <w:bCs/>
            <w:iCs/>
          </w:rPr>
          <w:t xml:space="preserve"> person who has the responsibility of this dependent person.</w:t>
        </w:r>
      </w:ins>
    </w:p>
    <w:p w14:paraId="241D0A22" w14:textId="77777777" w:rsidR="00A949DB" w:rsidRPr="00A949DB" w:rsidRDefault="00A949DB">
      <w:pPr>
        <w:jc w:val="both"/>
        <w:rPr>
          <w:ins w:id="1168" w:author="Qasim KHALID" w:date="2020-03-26T17:41:00Z"/>
          <w:bCs/>
          <w:iCs/>
          <w:rPrChange w:id="1169" w:author="Qasim KHALID" w:date="2020-03-27T15:15:00Z">
            <w:rPr>
              <w:ins w:id="1170" w:author="Qasim KHALID" w:date="2020-03-26T17:41:00Z"/>
              <w:b/>
              <w:i/>
            </w:rPr>
          </w:rPrChange>
        </w:rPr>
      </w:pPr>
    </w:p>
    <w:p w14:paraId="320E09F8" w14:textId="459FF8C1" w:rsidR="00571954" w:rsidRPr="000169B2" w:rsidRDefault="00571954" w:rsidP="00571954">
      <w:pPr>
        <w:jc w:val="both"/>
        <w:rPr>
          <w:ins w:id="1171" w:author="Qasim KHALID" w:date="2020-03-26T19:42:00Z"/>
          <w:b/>
          <w:iCs/>
          <w:sz w:val="18"/>
          <w:szCs w:val="18"/>
        </w:rPr>
      </w:pPr>
      <w:ins w:id="1172" w:author="Qasim KHALID" w:date="2020-03-26T19:42:00Z">
        <w:r w:rsidRPr="000169B2">
          <w:rPr>
            <w:b/>
            <w:iCs/>
            <w:sz w:val="18"/>
            <w:szCs w:val="18"/>
          </w:rPr>
          <w:t>Domain Includes:</w:t>
        </w:r>
      </w:ins>
      <w:ins w:id="1173"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5FA13FDD" w14:textId="7905CE8B" w:rsidR="00571954" w:rsidRPr="000169B2" w:rsidRDefault="00571954" w:rsidP="00571954">
      <w:pPr>
        <w:jc w:val="both"/>
        <w:rPr>
          <w:ins w:id="1174" w:author="Qasim KHALID" w:date="2020-03-26T19:42:00Z"/>
          <w:b/>
          <w:iCs/>
          <w:sz w:val="18"/>
          <w:szCs w:val="18"/>
        </w:rPr>
      </w:pPr>
      <w:ins w:id="1175" w:author="Qasim KHALID" w:date="2020-03-26T19:42:00Z">
        <w:r w:rsidRPr="000169B2">
          <w:rPr>
            <w:b/>
            <w:iCs/>
            <w:sz w:val="18"/>
            <w:szCs w:val="18"/>
          </w:rPr>
          <w:t>Range Includes:</w:t>
        </w:r>
      </w:ins>
      <w:ins w:id="1176"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70073F5B" w14:textId="62EF1827" w:rsidR="0034439A" w:rsidRPr="000169B2" w:rsidRDefault="0034439A" w:rsidP="0034439A">
      <w:pPr>
        <w:jc w:val="both"/>
        <w:rPr>
          <w:ins w:id="1177" w:author="Qasim KHALID" w:date="2020-03-26T20:05:00Z"/>
          <w:b/>
          <w:iCs/>
          <w:sz w:val="18"/>
          <w:szCs w:val="18"/>
        </w:rPr>
      </w:pPr>
      <w:ins w:id="1178" w:author="Qasim KHALID" w:date="2020-03-26T20:05:00Z">
        <w:r w:rsidRPr="000169B2">
          <w:rPr>
            <w:b/>
            <w:iCs/>
            <w:sz w:val="18"/>
            <w:szCs w:val="18"/>
          </w:rPr>
          <w:t>Inverse of:</w:t>
        </w:r>
      </w:ins>
      <w:ins w:id="1179" w:author="Qasim KHALID" w:date="2020-03-26T20:13:00Z">
        <w:r w:rsidRPr="0034439A">
          <w:rPr>
            <w:bCs/>
            <w:iCs/>
            <w:sz w:val="18"/>
            <w:szCs w:val="18"/>
          </w:rPr>
          <w:t xml:space="preserve"> </w:t>
        </w:r>
        <w:proofErr w:type="spellStart"/>
        <w:proofErr w:type="gramStart"/>
        <w:r w:rsidRPr="000169B2">
          <w:rPr>
            <w:bCs/>
            <w:iCs/>
            <w:sz w:val="18"/>
            <w:szCs w:val="18"/>
          </w:rPr>
          <w:t>sbeo:</w:t>
        </w:r>
        <w:r>
          <w:rPr>
            <w:bCs/>
            <w:iCs/>
            <w:sz w:val="18"/>
            <w:szCs w:val="18"/>
          </w:rPr>
          <w:t>responsibleTo</w:t>
        </w:r>
      </w:ins>
      <w:proofErr w:type="spellEnd"/>
      <w:proofErr w:type="gramEnd"/>
    </w:p>
    <w:p w14:paraId="3A66DDA2" w14:textId="4E81F076" w:rsidR="0034439A" w:rsidRDefault="0034439A" w:rsidP="0034439A">
      <w:pPr>
        <w:jc w:val="both"/>
        <w:rPr>
          <w:ins w:id="1180" w:author="Qasim KHALID" w:date="2020-03-26T20:09:00Z"/>
          <w:b/>
          <w:iCs/>
          <w:sz w:val="18"/>
          <w:szCs w:val="18"/>
        </w:rPr>
      </w:pPr>
      <w:ins w:id="1181" w:author="Qasim KHALID" w:date="2020-03-26T20:09:00Z">
        <w:r>
          <w:rPr>
            <w:b/>
            <w:iCs/>
            <w:sz w:val="18"/>
            <w:szCs w:val="18"/>
          </w:rPr>
          <w:t>Characteristics</w:t>
        </w:r>
        <w:r w:rsidRPr="000169B2">
          <w:rPr>
            <w:b/>
            <w:iCs/>
            <w:sz w:val="18"/>
            <w:szCs w:val="18"/>
          </w:rPr>
          <w:t>:</w:t>
        </w:r>
        <w:r>
          <w:rPr>
            <w:b/>
            <w:iCs/>
            <w:sz w:val="18"/>
            <w:szCs w:val="18"/>
          </w:rPr>
          <w:t xml:space="preserve"> </w:t>
        </w:r>
      </w:ins>
      <w:ins w:id="1182" w:author="Qasim KHALID" w:date="2020-03-27T15:14:00Z">
        <w:r w:rsidR="00A949DB" w:rsidRPr="00A949DB">
          <w:rPr>
            <w:bCs/>
            <w:iCs/>
            <w:sz w:val="18"/>
            <w:szCs w:val="18"/>
            <w:rPrChange w:id="1183" w:author="Qasim KHALID" w:date="2020-03-27T15:14:00Z">
              <w:rPr>
                <w:b/>
                <w:iCs/>
                <w:sz w:val="18"/>
                <w:szCs w:val="18"/>
              </w:rPr>
            </w:rPrChange>
          </w:rPr>
          <w:t>transitive</w:t>
        </w:r>
      </w:ins>
    </w:p>
    <w:p w14:paraId="1751675F" w14:textId="77777777" w:rsidR="0034439A" w:rsidRPr="000169B2" w:rsidRDefault="0034439A" w:rsidP="0034439A">
      <w:pPr>
        <w:jc w:val="both"/>
        <w:rPr>
          <w:ins w:id="1184" w:author="Qasim KHALID" w:date="2020-03-26T20:09:00Z"/>
          <w:b/>
          <w:iCs/>
          <w:sz w:val="18"/>
          <w:szCs w:val="18"/>
        </w:rPr>
      </w:pPr>
      <w:ins w:id="1185"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2D047507" w14:textId="177AC3E4" w:rsidR="001872A7" w:rsidRDefault="001872A7">
      <w:pPr>
        <w:jc w:val="both"/>
        <w:rPr>
          <w:ins w:id="1186" w:author="Qasim KHALID" w:date="2020-03-26T19:45:00Z"/>
          <w:b/>
          <w:i/>
        </w:rPr>
      </w:pPr>
    </w:p>
    <w:p w14:paraId="5BB9BFCB" w14:textId="77777777" w:rsidR="001F5951" w:rsidRDefault="001F5951">
      <w:pPr>
        <w:jc w:val="both"/>
        <w:rPr>
          <w:ins w:id="1187" w:author="Qasim KHALID" w:date="2020-03-26T15:11:00Z"/>
          <w:b/>
          <w:i/>
        </w:rPr>
      </w:pPr>
    </w:p>
    <w:p w14:paraId="055173C2" w14:textId="3C6F3388" w:rsidR="006E0F19" w:rsidRPr="006E0F19" w:rsidRDefault="006E0F19">
      <w:pPr>
        <w:pStyle w:val="ListParagraph"/>
        <w:numPr>
          <w:ilvl w:val="0"/>
          <w:numId w:val="2"/>
        </w:numPr>
        <w:jc w:val="both"/>
        <w:rPr>
          <w:ins w:id="1188" w:author="Qasim KHALID" w:date="2020-03-26T15:11:00Z"/>
          <w:b/>
          <w:i/>
          <w:rPrChange w:id="1189" w:author="Qasim KHALID" w:date="2020-03-26T15:13:00Z">
            <w:rPr>
              <w:ins w:id="1190" w:author="Qasim KHALID" w:date="2020-03-26T15:11:00Z"/>
            </w:rPr>
          </w:rPrChange>
        </w:rPr>
        <w:pPrChange w:id="1191" w:author="Qasim KHALID" w:date="2020-03-26T15:13:00Z">
          <w:pPr>
            <w:jc w:val="both"/>
          </w:pPr>
        </w:pPrChange>
      </w:pPr>
      <w:proofErr w:type="spellStart"/>
      <w:proofErr w:type="gramStart"/>
      <w:ins w:id="1192" w:author="Qasim KHALID" w:date="2020-03-26T15:11:00Z">
        <w:r w:rsidRPr="006E0F19">
          <w:rPr>
            <w:b/>
            <w:i/>
            <w:rPrChange w:id="1193" w:author="Qasim KHALID" w:date="2020-03-26T15:13:00Z">
              <w:rPr/>
            </w:rPrChange>
          </w:rPr>
          <w:t>sbeo:accompanying</w:t>
        </w:r>
        <w:proofErr w:type="spellEnd"/>
        <w:proofErr w:type="gramEnd"/>
      </w:ins>
    </w:p>
    <w:p w14:paraId="31E171F9" w14:textId="11D7E186" w:rsidR="00A949DB" w:rsidRDefault="00A949DB">
      <w:pPr>
        <w:ind w:left="720"/>
        <w:jc w:val="both"/>
        <w:rPr>
          <w:ins w:id="1194" w:author="Qasim KHALID" w:date="2020-03-27T15:16:00Z"/>
          <w:bCs/>
          <w:iCs/>
        </w:rPr>
        <w:pPrChange w:id="1195" w:author="Qasim KHALID" w:date="2020-03-27T15:23:00Z">
          <w:pPr>
            <w:jc w:val="both"/>
          </w:pPr>
        </w:pPrChange>
      </w:pPr>
      <w:ins w:id="1196" w:author="Qasim KHALID" w:date="2020-03-27T15:16:00Z">
        <w:r w:rsidRPr="00A949DB">
          <w:rPr>
            <w:bCs/>
            <w:iCs/>
          </w:rPr>
          <w:t>This property is used to mention how who is accompanying who</w:t>
        </w:r>
        <w:r>
          <w:rPr>
            <w:bCs/>
            <w:iCs/>
          </w:rPr>
          <w:t xml:space="preserve"> in a common building space. </w:t>
        </w:r>
      </w:ins>
    </w:p>
    <w:p w14:paraId="2EC39CF1" w14:textId="77777777" w:rsidR="00A949DB" w:rsidRPr="00A949DB" w:rsidRDefault="00A949DB">
      <w:pPr>
        <w:jc w:val="both"/>
        <w:rPr>
          <w:ins w:id="1197" w:author="Qasim KHALID" w:date="2020-03-26T17:42:00Z"/>
          <w:bCs/>
          <w:iCs/>
          <w:rPrChange w:id="1198" w:author="Qasim KHALID" w:date="2020-03-27T15:16:00Z">
            <w:rPr>
              <w:ins w:id="1199" w:author="Qasim KHALID" w:date="2020-03-26T17:42:00Z"/>
              <w:b/>
              <w:i/>
            </w:rPr>
          </w:rPrChange>
        </w:rPr>
      </w:pPr>
    </w:p>
    <w:p w14:paraId="481BFA25" w14:textId="7AAE5C4B" w:rsidR="00571954" w:rsidRPr="000169B2" w:rsidRDefault="00571954" w:rsidP="00571954">
      <w:pPr>
        <w:jc w:val="both"/>
        <w:rPr>
          <w:ins w:id="1200" w:author="Qasim KHALID" w:date="2020-03-26T19:42:00Z"/>
          <w:b/>
          <w:iCs/>
          <w:sz w:val="18"/>
          <w:szCs w:val="18"/>
        </w:rPr>
      </w:pPr>
      <w:ins w:id="1201" w:author="Qasim KHALID" w:date="2020-03-26T19:42:00Z">
        <w:r w:rsidRPr="000169B2">
          <w:rPr>
            <w:b/>
            <w:iCs/>
            <w:sz w:val="18"/>
            <w:szCs w:val="18"/>
          </w:rPr>
          <w:lastRenderedPageBreak/>
          <w:t>Domain Includes:</w:t>
        </w:r>
      </w:ins>
      <w:ins w:id="1202"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745836C1" w14:textId="3C64F72E" w:rsidR="00571954" w:rsidRPr="000169B2" w:rsidRDefault="00571954" w:rsidP="00571954">
      <w:pPr>
        <w:jc w:val="both"/>
        <w:rPr>
          <w:ins w:id="1203" w:author="Qasim KHALID" w:date="2020-03-26T19:42:00Z"/>
          <w:b/>
          <w:iCs/>
          <w:sz w:val="18"/>
          <w:szCs w:val="18"/>
        </w:rPr>
      </w:pPr>
      <w:ins w:id="1204" w:author="Qasim KHALID" w:date="2020-03-26T19:42:00Z">
        <w:r w:rsidRPr="000169B2">
          <w:rPr>
            <w:b/>
            <w:iCs/>
            <w:sz w:val="18"/>
            <w:szCs w:val="18"/>
          </w:rPr>
          <w:t>Range Includes:</w:t>
        </w:r>
      </w:ins>
      <w:ins w:id="1205"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28F760FC" w14:textId="7688D43D" w:rsidR="0034439A" w:rsidRPr="0034439A" w:rsidRDefault="0034439A" w:rsidP="0034439A">
      <w:pPr>
        <w:jc w:val="both"/>
        <w:rPr>
          <w:ins w:id="1206" w:author="Qasim KHALID" w:date="2020-03-26T20:09:00Z"/>
          <w:bCs/>
          <w:iCs/>
          <w:sz w:val="18"/>
          <w:szCs w:val="18"/>
          <w:rPrChange w:id="1207" w:author="Qasim KHALID" w:date="2020-03-26T20:14:00Z">
            <w:rPr>
              <w:ins w:id="1208" w:author="Qasim KHALID" w:date="2020-03-26T20:09:00Z"/>
              <w:b/>
              <w:iCs/>
              <w:sz w:val="18"/>
              <w:szCs w:val="18"/>
            </w:rPr>
          </w:rPrChange>
        </w:rPr>
      </w:pPr>
      <w:ins w:id="1209" w:author="Qasim KHALID" w:date="2020-03-26T20:09:00Z">
        <w:r>
          <w:rPr>
            <w:b/>
            <w:iCs/>
            <w:sz w:val="18"/>
            <w:szCs w:val="18"/>
          </w:rPr>
          <w:t>Characteristics</w:t>
        </w:r>
        <w:r w:rsidRPr="000169B2">
          <w:rPr>
            <w:b/>
            <w:iCs/>
            <w:sz w:val="18"/>
            <w:szCs w:val="18"/>
          </w:rPr>
          <w:t>:</w:t>
        </w:r>
        <w:r>
          <w:rPr>
            <w:b/>
            <w:iCs/>
            <w:sz w:val="18"/>
            <w:szCs w:val="18"/>
          </w:rPr>
          <w:t xml:space="preserve"> </w:t>
        </w:r>
      </w:ins>
      <w:ins w:id="1210" w:author="Qasim KHALID" w:date="2020-03-26T20:14:00Z">
        <w:r>
          <w:rPr>
            <w:bCs/>
            <w:iCs/>
            <w:sz w:val="18"/>
            <w:szCs w:val="18"/>
          </w:rPr>
          <w:t>transitive, symmetric</w:t>
        </w:r>
      </w:ins>
    </w:p>
    <w:p w14:paraId="3550633D" w14:textId="77777777" w:rsidR="0034439A" w:rsidRPr="000169B2" w:rsidRDefault="0034439A" w:rsidP="0034439A">
      <w:pPr>
        <w:jc w:val="both"/>
        <w:rPr>
          <w:ins w:id="1211" w:author="Qasim KHALID" w:date="2020-03-26T20:09:00Z"/>
          <w:b/>
          <w:iCs/>
          <w:sz w:val="18"/>
          <w:szCs w:val="18"/>
        </w:rPr>
      </w:pPr>
      <w:ins w:id="1212"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68501B1E" w14:textId="7FFFB0E6" w:rsidR="001872A7" w:rsidRDefault="001872A7">
      <w:pPr>
        <w:jc w:val="both"/>
        <w:rPr>
          <w:ins w:id="1213" w:author="Qasim KHALID" w:date="2020-03-26T19:45:00Z"/>
          <w:b/>
          <w:i/>
        </w:rPr>
      </w:pPr>
    </w:p>
    <w:p w14:paraId="0F3265D0" w14:textId="77777777" w:rsidR="001F5951" w:rsidRDefault="001F5951">
      <w:pPr>
        <w:jc w:val="both"/>
        <w:rPr>
          <w:ins w:id="1214" w:author="Qasim KHALID" w:date="2020-03-26T15:11:00Z"/>
          <w:b/>
          <w:i/>
        </w:rPr>
      </w:pPr>
    </w:p>
    <w:p w14:paraId="577C7B44" w14:textId="6440C34B" w:rsidR="00A949DB" w:rsidRPr="00A949DB" w:rsidRDefault="006E0F19">
      <w:pPr>
        <w:pStyle w:val="ListParagraph"/>
        <w:numPr>
          <w:ilvl w:val="0"/>
          <w:numId w:val="2"/>
        </w:numPr>
        <w:jc w:val="both"/>
        <w:rPr>
          <w:ins w:id="1215" w:author="Qasim KHALID" w:date="2020-03-26T15:12:00Z"/>
          <w:b/>
          <w:i/>
          <w:rPrChange w:id="1216" w:author="Qasim KHALID" w:date="2020-03-27T15:17:00Z">
            <w:rPr>
              <w:ins w:id="1217" w:author="Qasim KHALID" w:date="2020-03-26T15:12:00Z"/>
            </w:rPr>
          </w:rPrChange>
        </w:rPr>
        <w:pPrChange w:id="1218" w:author="Qasim KHALID" w:date="2020-03-27T15:17:00Z">
          <w:pPr>
            <w:jc w:val="both"/>
          </w:pPr>
        </w:pPrChange>
      </w:pPr>
      <w:proofErr w:type="spellStart"/>
      <w:proofErr w:type="gramStart"/>
      <w:ins w:id="1219" w:author="Qasim KHALID" w:date="2020-03-26T15:12:00Z">
        <w:r w:rsidRPr="006E0F19">
          <w:rPr>
            <w:b/>
            <w:i/>
            <w:rPrChange w:id="1220" w:author="Qasim KHALID" w:date="2020-03-26T15:13:00Z">
              <w:rPr/>
            </w:rPrChange>
          </w:rPr>
          <w:t>sbeo:acquaintanceO</w:t>
        </w:r>
      </w:ins>
      <w:ins w:id="1221" w:author="Qasim KHALID" w:date="2020-03-27T15:17:00Z">
        <w:r w:rsidR="00A949DB">
          <w:rPr>
            <w:b/>
            <w:i/>
          </w:rPr>
          <w:t>f</w:t>
        </w:r>
      </w:ins>
      <w:proofErr w:type="spellEnd"/>
      <w:proofErr w:type="gramEnd"/>
    </w:p>
    <w:p w14:paraId="10E6A7C0" w14:textId="68AAF591" w:rsidR="006E0F19" w:rsidRDefault="00A949DB">
      <w:pPr>
        <w:ind w:left="720"/>
        <w:jc w:val="both"/>
        <w:rPr>
          <w:ins w:id="1222" w:author="Qasim KHALID" w:date="2020-03-27T15:17:00Z"/>
          <w:bCs/>
          <w:iCs/>
        </w:rPr>
        <w:pPrChange w:id="1223" w:author="Qasim KHALID" w:date="2020-03-27T15:23:00Z">
          <w:pPr>
            <w:jc w:val="both"/>
          </w:pPr>
        </w:pPrChange>
      </w:pPr>
      <w:ins w:id="1224" w:author="Qasim KHALID" w:date="2020-03-27T15:17:00Z">
        <w:r w:rsidRPr="00A949DB">
          <w:rPr>
            <w:bCs/>
            <w:iCs/>
          </w:rPr>
          <w:t xml:space="preserve">This property is used to represent any friend or </w:t>
        </w:r>
      </w:ins>
      <w:ins w:id="1225" w:author="Qasim KHALID" w:date="2020-03-27T18:59:00Z">
        <w:r w:rsidR="00EE78AA" w:rsidRPr="00A949DB">
          <w:rPr>
            <w:bCs/>
            <w:iCs/>
          </w:rPr>
          <w:t>acquaintance</w:t>
        </w:r>
      </w:ins>
      <w:ins w:id="1226" w:author="Qasim KHALID" w:date="2020-03-27T15:17:00Z">
        <w:r w:rsidRPr="00A949DB">
          <w:rPr>
            <w:bCs/>
            <w:iCs/>
          </w:rPr>
          <w:t xml:space="preserve"> tie among </w:t>
        </w:r>
        <w:r>
          <w:rPr>
            <w:bCs/>
            <w:iCs/>
          </w:rPr>
          <w:t>persons</w:t>
        </w:r>
        <w:r w:rsidRPr="00A949DB">
          <w:rPr>
            <w:bCs/>
            <w:iCs/>
          </w:rPr>
          <w:t>.</w:t>
        </w:r>
      </w:ins>
    </w:p>
    <w:p w14:paraId="019B594A" w14:textId="77777777" w:rsidR="00A949DB" w:rsidRPr="00A949DB" w:rsidRDefault="00A949DB">
      <w:pPr>
        <w:jc w:val="both"/>
        <w:rPr>
          <w:ins w:id="1227" w:author="Qasim KHALID" w:date="2020-03-26T17:42:00Z"/>
          <w:bCs/>
          <w:iCs/>
          <w:rPrChange w:id="1228" w:author="Qasim KHALID" w:date="2020-03-27T15:17:00Z">
            <w:rPr>
              <w:ins w:id="1229" w:author="Qasim KHALID" w:date="2020-03-26T17:42:00Z"/>
              <w:b/>
              <w:i/>
            </w:rPr>
          </w:rPrChange>
        </w:rPr>
      </w:pPr>
    </w:p>
    <w:p w14:paraId="773977BB" w14:textId="1E598571" w:rsidR="00571954" w:rsidRPr="000169B2" w:rsidRDefault="00571954" w:rsidP="00571954">
      <w:pPr>
        <w:jc w:val="both"/>
        <w:rPr>
          <w:ins w:id="1230" w:author="Qasim KHALID" w:date="2020-03-26T19:42:00Z"/>
          <w:b/>
          <w:iCs/>
          <w:sz w:val="18"/>
          <w:szCs w:val="18"/>
        </w:rPr>
      </w:pPr>
      <w:ins w:id="1231" w:author="Qasim KHALID" w:date="2020-03-26T19:42:00Z">
        <w:r w:rsidRPr="000169B2">
          <w:rPr>
            <w:b/>
            <w:iCs/>
            <w:sz w:val="18"/>
            <w:szCs w:val="18"/>
          </w:rPr>
          <w:t>Domain Includes:</w:t>
        </w:r>
      </w:ins>
      <w:ins w:id="1232"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72B3373E" w14:textId="011DB736" w:rsidR="00571954" w:rsidRPr="000169B2" w:rsidRDefault="00571954" w:rsidP="00571954">
      <w:pPr>
        <w:jc w:val="both"/>
        <w:rPr>
          <w:ins w:id="1233" w:author="Qasim KHALID" w:date="2020-03-26T19:42:00Z"/>
          <w:b/>
          <w:iCs/>
          <w:sz w:val="18"/>
          <w:szCs w:val="18"/>
        </w:rPr>
      </w:pPr>
      <w:ins w:id="1234" w:author="Qasim KHALID" w:date="2020-03-26T19:42:00Z">
        <w:r w:rsidRPr="000169B2">
          <w:rPr>
            <w:b/>
            <w:iCs/>
            <w:sz w:val="18"/>
            <w:szCs w:val="18"/>
          </w:rPr>
          <w:t>Range Includes:</w:t>
        </w:r>
      </w:ins>
      <w:ins w:id="1235" w:author="Qasim KHALID" w:date="2020-03-26T19:52:00Z">
        <w:r w:rsidR="00F61633" w:rsidRPr="00F61633">
          <w:rPr>
            <w:bCs/>
            <w:iCs/>
            <w:sz w:val="18"/>
            <w:szCs w:val="18"/>
          </w:rPr>
          <w:t xml:space="preserve"> </w:t>
        </w:r>
        <w:proofErr w:type="spellStart"/>
        <w:proofErr w:type="gramStart"/>
        <w:r w:rsidR="00F61633">
          <w:rPr>
            <w:bCs/>
            <w:iCs/>
            <w:sz w:val="18"/>
            <w:szCs w:val="18"/>
          </w:rPr>
          <w:t>foaf:Person</w:t>
        </w:r>
      </w:ins>
      <w:proofErr w:type="spellEnd"/>
      <w:proofErr w:type="gramEnd"/>
    </w:p>
    <w:p w14:paraId="67FBDDC5" w14:textId="70F1721E" w:rsidR="0034439A" w:rsidRPr="00A949DB" w:rsidRDefault="0034439A" w:rsidP="0034439A">
      <w:pPr>
        <w:jc w:val="both"/>
        <w:rPr>
          <w:ins w:id="1236" w:author="Qasim KHALID" w:date="2020-03-26T20:09:00Z"/>
          <w:bCs/>
          <w:iCs/>
          <w:sz w:val="18"/>
          <w:szCs w:val="18"/>
          <w:rPrChange w:id="1237" w:author="Qasim KHALID" w:date="2020-03-27T15:17:00Z">
            <w:rPr>
              <w:ins w:id="1238" w:author="Qasim KHALID" w:date="2020-03-26T20:09:00Z"/>
              <w:b/>
              <w:iCs/>
              <w:sz w:val="18"/>
              <w:szCs w:val="18"/>
            </w:rPr>
          </w:rPrChange>
        </w:rPr>
      </w:pPr>
      <w:ins w:id="1239" w:author="Qasim KHALID" w:date="2020-03-26T20:09:00Z">
        <w:r>
          <w:rPr>
            <w:b/>
            <w:iCs/>
            <w:sz w:val="18"/>
            <w:szCs w:val="18"/>
          </w:rPr>
          <w:t>Characteristics</w:t>
        </w:r>
        <w:r w:rsidRPr="000169B2">
          <w:rPr>
            <w:b/>
            <w:iCs/>
            <w:sz w:val="18"/>
            <w:szCs w:val="18"/>
          </w:rPr>
          <w:t>:</w:t>
        </w:r>
        <w:r>
          <w:rPr>
            <w:b/>
            <w:iCs/>
            <w:sz w:val="18"/>
            <w:szCs w:val="18"/>
          </w:rPr>
          <w:t xml:space="preserve"> </w:t>
        </w:r>
      </w:ins>
      <w:ins w:id="1240" w:author="Qasim KHALID" w:date="2020-03-27T15:17:00Z">
        <w:r w:rsidR="00A949DB">
          <w:rPr>
            <w:bCs/>
            <w:iCs/>
            <w:sz w:val="18"/>
            <w:szCs w:val="18"/>
          </w:rPr>
          <w:t>symmetric</w:t>
        </w:r>
      </w:ins>
    </w:p>
    <w:p w14:paraId="4477BAC3" w14:textId="77777777" w:rsidR="0034439A" w:rsidRPr="000169B2" w:rsidRDefault="0034439A" w:rsidP="0034439A">
      <w:pPr>
        <w:jc w:val="both"/>
        <w:rPr>
          <w:ins w:id="1241" w:author="Qasim KHALID" w:date="2020-03-26T20:09:00Z"/>
          <w:b/>
          <w:iCs/>
          <w:sz w:val="18"/>
          <w:szCs w:val="18"/>
        </w:rPr>
      </w:pPr>
      <w:ins w:id="1242"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2C359200" w14:textId="1B789297" w:rsidR="001872A7" w:rsidRDefault="001872A7">
      <w:pPr>
        <w:jc w:val="both"/>
        <w:rPr>
          <w:ins w:id="1243" w:author="Qasim KHALID" w:date="2020-03-26T19:45:00Z"/>
          <w:b/>
          <w:i/>
        </w:rPr>
      </w:pPr>
    </w:p>
    <w:p w14:paraId="7B9C5CE7" w14:textId="77777777" w:rsidR="001F5951" w:rsidRDefault="001F5951">
      <w:pPr>
        <w:jc w:val="both"/>
        <w:rPr>
          <w:ins w:id="1244" w:author="Qasim KHALID" w:date="2020-03-26T15:12:00Z"/>
          <w:b/>
          <w:i/>
        </w:rPr>
      </w:pPr>
    </w:p>
    <w:p w14:paraId="29027C6E" w14:textId="2F33CD06" w:rsidR="006E0F19" w:rsidRPr="006E0F19" w:rsidRDefault="006E0F19">
      <w:pPr>
        <w:pStyle w:val="ListParagraph"/>
        <w:numPr>
          <w:ilvl w:val="0"/>
          <w:numId w:val="2"/>
        </w:numPr>
        <w:jc w:val="both"/>
        <w:rPr>
          <w:ins w:id="1245" w:author="Qasim KHALID" w:date="2020-03-26T15:13:00Z"/>
          <w:b/>
          <w:i/>
          <w:rPrChange w:id="1246" w:author="Qasim KHALID" w:date="2020-03-26T15:13:00Z">
            <w:rPr>
              <w:ins w:id="1247" w:author="Qasim KHALID" w:date="2020-03-26T15:13:00Z"/>
            </w:rPr>
          </w:rPrChange>
        </w:rPr>
        <w:pPrChange w:id="1248" w:author="Qasim KHALID" w:date="2020-03-26T15:13:00Z">
          <w:pPr>
            <w:jc w:val="both"/>
          </w:pPr>
        </w:pPrChange>
      </w:pPr>
      <w:proofErr w:type="spellStart"/>
      <w:proofErr w:type="gramStart"/>
      <w:ins w:id="1249" w:author="Qasim KHALID" w:date="2020-03-26T15:12:00Z">
        <w:r w:rsidRPr="006E0F19">
          <w:rPr>
            <w:b/>
            <w:i/>
            <w:rPrChange w:id="1250" w:author="Qasim KHALID" w:date="2020-03-26T15:13:00Z">
              <w:rPr/>
            </w:rPrChange>
          </w:rPr>
          <w:t>sbeo:adjacentTo</w:t>
        </w:r>
      </w:ins>
      <w:proofErr w:type="spellEnd"/>
      <w:proofErr w:type="gramEnd"/>
    </w:p>
    <w:p w14:paraId="714D3E56" w14:textId="2DC24DF4" w:rsidR="006E0F19" w:rsidRDefault="00A949DB">
      <w:pPr>
        <w:ind w:left="720"/>
        <w:jc w:val="both"/>
        <w:rPr>
          <w:ins w:id="1251" w:author="Qasim KHALID" w:date="2020-03-27T15:18:00Z"/>
          <w:bCs/>
          <w:iCs/>
        </w:rPr>
        <w:pPrChange w:id="1252" w:author="Qasim KHALID" w:date="2020-03-27T15:23:00Z">
          <w:pPr>
            <w:jc w:val="both"/>
          </w:pPr>
        </w:pPrChange>
      </w:pPr>
      <w:ins w:id="1253" w:author="Qasim KHALID" w:date="2020-03-27T15:18:00Z">
        <w:r w:rsidRPr="00A949DB">
          <w:rPr>
            <w:bCs/>
            <w:iCs/>
          </w:rPr>
          <w:t xml:space="preserve">This property is used to mention the </w:t>
        </w:r>
        <w:r>
          <w:rPr>
            <w:bCs/>
            <w:iCs/>
          </w:rPr>
          <w:t xml:space="preserve">building </w:t>
        </w:r>
        <w:r w:rsidRPr="00A949DB">
          <w:rPr>
            <w:bCs/>
            <w:iCs/>
          </w:rPr>
          <w:t xml:space="preserve">spaces that are adjacent to a specific space by a wall. This property is helpful for security purposes, for example, in case of any emergency situation when the </w:t>
        </w:r>
      </w:ins>
      <w:ins w:id="1254" w:author="Qasim KHALID" w:date="2020-03-27T15:19:00Z">
        <w:r>
          <w:rPr>
            <w:bCs/>
            <w:iCs/>
          </w:rPr>
          <w:t>b</w:t>
        </w:r>
      </w:ins>
      <w:ins w:id="1255" w:author="Qasim KHALID" w:date="2020-03-27T15:18:00Z">
        <w:r w:rsidRPr="00A949DB">
          <w:rPr>
            <w:bCs/>
            <w:iCs/>
          </w:rPr>
          <w:t>uilding</w:t>
        </w:r>
      </w:ins>
      <w:ins w:id="1256" w:author="Qasim KHALID" w:date="2020-03-27T15:19:00Z">
        <w:r>
          <w:rPr>
            <w:bCs/>
            <w:iCs/>
          </w:rPr>
          <w:t xml:space="preserve"> s</w:t>
        </w:r>
      </w:ins>
      <w:ins w:id="1257" w:author="Qasim KHALID" w:date="2020-03-27T15:18:00Z">
        <w:r w:rsidRPr="00A949DB">
          <w:rPr>
            <w:bCs/>
            <w:iCs/>
          </w:rPr>
          <w:t>pace</w:t>
        </w:r>
      </w:ins>
      <w:ins w:id="1258" w:author="Qasim KHALID" w:date="2020-03-27T15:19:00Z">
        <w:r>
          <w:rPr>
            <w:bCs/>
            <w:iCs/>
          </w:rPr>
          <w:t xml:space="preserve"> c</w:t>
        </w:r>
      </w:ins>
      <w:ins w:id="1259" w:author="Qasim KHALID" w:date="2020-03-27T15:18:00Z">
        <w:r w:rsidRPr="00A949DB">
          <w:rPr>
            <w:bCs/>
            <w:iCs/>
          </w:rPr>
          <w:t>onnection, i.e. door, windows, are not accessible.</w:t>
        </w:r>
      </w:ins>
    </w:p>
    <w:p w14:paraId="288C35F5" w14:textId="77777777" w:rsidR="00A949DB" w:rsidRPr="00A949DB" w:rsidRDefault="00A949DB">
      <w:pPr>
        <w:jc w:val="both"/>
        <w:rPr>
          <w:ins w:id="1260" w:author="Qasim KHALID" w:date="2020-03-26T17:42:00Z"/>
          <w:bCs/>
          <w:iCs/>
          <w:rPrChange w:id="1261" w:author="Qasim KHALID" w:date="2020-03-27T15:18:00Z">
            <w:rPr>
              <w:ins w:id="1262" w:author="Qasim KHALID" w:date="2020-03-26T17:42:00Z"/>
              <w:b/>
              <w:i/>
            </w:rPr>
          </w:rPrChange>
        </w:rPr>
      </w:pPr>
    </w:p>
    <w:p w14:paraId="605B3E88" w14:textId="2167CE06" w:rsidR="00571954" w:rsidRPr="00F61633" w:rsidRDefault="00571954" w:rsidP="00571954">
      <w:pPr>
        <w:jc w:val="both"/>
        <w:rPr>
          <w:ins w:id="1263" w:author="Qasim KHALID" w:date="2020-03-26T19:42:00Z"/>
          <w:bCs/>
          <w:iCs/>
          <w:sz w:val="18"/>
          <w:szCs w:val="18"/>
          <w:rPrChange w:id="1264" w:author="Qasim KHALID" w:date="2020-03-26T19:53:00Z">
            <w:rPr>
              <w:ins w:id="1265" w:author="Qasim KHALID" w:date="2020-03-26T19:42:00Z"/>
              <w:b/>
              <w:iCs/>
              <w:sz w:val="18"/>
              <w:szCs w:val="18"/>
            </w:rPr>
          </w:rPrChange>
        </w:rPr>
      </w:pPr>
      <w:ins w:id="1266" w:author="Qasim KHALID" w:date="2020-03-26T19:42:00Z">
        <w:r w:rsidRPr="000169B2">
          <w:rPr>
            <w:b/>
            <w:iCs/>
            <w:sz w:val="18"/>
            <w:szCs w:val="18"/>
          </w:rPr>
          <w:t>Domain Includes:</w:t>
        </w:r>
      </w:ins>
      <w:ins w:id="1267" w:author="Qasim KHALID" w:date="2020-03-26T19:53:00Z">
        <w:r w:rsidR="00F61633">
          <w:rPr>
            <w:b/>
            <w:iCs/>
            <w:sz w:val="18"/>
            <w:szCs w:val="18"/>
          </w:rPr>
          <w:t xml:space="preserve"> </w:t>
        </w:r>
        <w:proofErr w:type="spellStart"/>
        <w:proofErr w:type="gramStart"/>
        <w:r w:rsidR="00F61633">
          <w:rPr>
            <w:bCs/>
            <w:iCs/>
            <w:sz w:val="18"/>
            <w:szCs w:val="18"/>
          </w:rPr>
          <w:t>seas:</w:t>
        </w:r>
      </w:ins>
      <w:ins w:id="1268" w:author="Qasim KHALID" w:date="2020-03-26T19:59:00Z">
        <w:r w:rsidR="00C715A0">
          <w:rPr>
            <w:bCs/>
            <w:iCs/>
            <w:sz w:val="18"/>
            <w:szCs w:val="18"/>
          </w:rPr>
          <w:t>BuildingSpace</w:t>
        </w:r>
      </w:ins>
      <w:proofErr w:type="spellEnd"/>
      <w:proofErr w:type="gramEnd"/>
    </w:p>
    <w:p w14:paraId="277ACEBC" w14:textId="0551BB77" w:rsidR="00571954" w:rsidRPr="00F61633" w:rsidRDefault="00571954" w:rsidP="00571954">
      <w:pPr>
        <w:jc w:val="both"/>
        <w:rPr>
          <w:ins w:id="1269" w:author="Qasim KHALID" w:date="2020-03-26T19:42:00Z"/>
          <w:bCs/>
          <w:iCs/>
          <w:sz w:val="18"/>
          <w:szCs w:val="18"/>
          <w:rPrChange w:id="1270" w:author="Qasim KHALID" w:date="2020-03-26T19:53:00Z">
            <w:rPr>
              <w:ins w:id="1271" w:author="Qasim KHALID" w:date="2020-03-26T19:42:00Z"/>
              <w:b/>
              <w:iCs/>
              <w:sz w:val="18"/>
              <w:szCs w:val="18"/>
            </w:rPr>
          </w:rPrChange>
        </w:rPr>
      </w:pPr>
      <w:ins w:id="1272" w:author="Qasim KHALID" w:date="2020-03-26T19:42:00Z">
        <w:r w:rsidRPr="000169B2">
          <w:rPr>
            <w:b/>
            <w:iCs/>
            <w:sz w:val="18"/>
            <w:szCs w:val="18"/>
          </w:rPr>
          <w:t>Range Includes:</w:t>
        </w:r>
      </w:ins>
      <w:ins w:id="1273" w:author="Qasim KHALID" w:date="2020-03-26T19:53:00Z">
        <w:r w:rsidR="00F61633">
          <w:rPr>
            <w:b/>
            <w:iCs/>
            <w:sz w:val="18"/>
            <w:szCs w:val="18"/>
          </w:rPr>
          <w:t xml:space="preserve"> </w:t>
        </w:r>
        <w:proofErr w:type="spellStart"/>
        <w:proofErr w:type="gramStart"/>
        <w:r w:rsidR="00F61633">
          <w:rPr>
            <w:bCs/>
            <w:iCs/>
            <w:sz w:val="18"/>
            <w:szCs w:val="18"/>
          </w:rPr>
          <w:t>seas:</w:t>
        </w:r>
      </w:ins>
      <w:ins w:id="1274" w:author="Qasim KHALID" w:date="2020-03-26T19:59:00Z">
        <w:r w:rsidR="00C715A0">
          <w:rPr>
            <w:bCs/>
            <w:iCs/>
            <w:sz w:val="18"/>
            <w:szCs w:val="18"/>
          </w:rPr>
          <w:t>BuildingSpace</w:t>
        </w:r>
      </w:ins>
      <w:proofErr w:type="spellEnd"/>
      <w:proofErr w:type="gramEnd"/>
    </w:p>
    <w:p w14:paraId="4044AFC5" w14:textId="78407A3E" w:rsidR="0034439A" w:rsidRDefault="0034439A" w:rsidP="0034439A">
      <w:pPr>
        <w:jc w:val="both"/>
        <w:rPr>
          <w:ins w:id="1275" w:author="Qasim KHALID" w:date="2020-03-26T20:09:00Z"/>
          <w:b/>
          <w:iCs/>
          <w:sz w:val="18"/>
          <w:szCs w:val="18"/>
        </w:rPr>
      </w:pPr>
      <w:ins w:id="1276" w:author="Qasim KHALID" w:date="2020-03-26T20:09:00Z">
        <w:r>
          <w:rPr>
            <w:b/>
            <w:iCs/>
            <w:sz w:val="18"/>
            <w:szCs w:val="18"/>
          </w:rPr>
          <w:t>Characteristics</w:t>
        </w:r>
        <w:r w:rsidRPr="000169B2">
          <w:rPr>
            <w:b/>
            <w:iCs/>
            <w:sz w:val="18"/>
            <w:szCs w:val="18"/>
          </w:rPr>
          <w:t>:</w:t>
        </w:r>
        <w:r>
          <w:rPr>
            <w:b/>
            <w:iCs/>
            <w:sz w:val="18"/>
            <w:szCs w:val="18"/>
          </w:rPr>
          <w:t xml:space="preserve"> </w:t>
        </w:r>
      </w:ins>
      <w:ins w:id="1277" w:author="Qasim KHALID" w:date="2020-03-27T15:19:00Z">
        <w:r w:rsidR="00A949DB" w:rsidRPr="00A949DB">
          <w:rPr>
            <w:bCs/>
            <w:iCs/>
            <w:sz w:val="18"/>
            <w:szCs w:val="18"/>
            <w:rPrChange w:id="1278" w:author="Qasim KHALID" w:date="2020-03-27T15:19:00Z">
              <w:rPr>
                <w:b/>
                <w:iCs/>
                <w:sz w:val="18"/>
                <w:szCs w:val="18"/>
              </w:rPr>
            </w:rPrChange>
          </w:rPr>
          <w:t>symmetric</w:t>
        </w:r>
      </w:ins>
    </w:p>
    <w:p w14:paraId="2617E5BF" w14:textId="77777777" w:rsidR="0034439A" w:rsidRPr="000169B2" w:rsidRDefault="0034439A" w:rsidP="0034439A">
      <w:pPr>
        <w:jc w:val="both"/>
        <w:rPr>
          <w:ins w:id="1279" w:author="Qasim KHALID" w:date="2020-03-26T20:09:00Z"/>
          <w:b/>
          <w:iCs/>
          <w:sz w:val="18"/>
          <w:szCs w:val="18"/>
        </w:rPr>
      </w:pPr>
      <w:ins w:id="1280"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48BB6DFD" w14:textId="38A51702" w:rsidR="001872A7" w:rsidRDefault="001872A7">
      <w:pPr>
        <w:jc w:val="both"/>
        <w:rPr>
          <w:ins w:id="1281" w:author="Qasim KHALID" w:date="2020-03-26T19:45:00Z"/>
          <w:b/>
          <w:i/>
        </w:rPr>
      </w:pPr>
    </w:p>
    <w:p w14:paraId="307082C4" w14:textId="77777777" w:rsidR="001F5951" w:rsidRDefault="001F5951">
      <w:pPr>
        <w:jc w:val="both"/>
        <w:rPr>
          <w:ins w:id="1282" w:author="Qasim KHALID" w:date="2020-03-26T15:13:00Z"/>
          <w:b/>
          <w:i/>
        </w:rPr>
      </w:pPr>
    </w:p>
    <w:p w14:paraId="5C12ADF2" w14:textId="404F52FA" w:rsidR="006E0F19" w:rsidRPr="006E0F19" w:rsidRDefault="006E0F19">
      <w:pPr>
        <w:pStyle w:val="ListParagraph"/>
        <w:numPr>
          <w:ilvl w:val="0"/>
          <w:numId w:val="2"/>
        </w:numPr>
        <w:jc w:val="both"/>
        <w:rPr>
          <w:ins w:id="1283" w:author="Qasim KHALID" w:date="2020-03-26T15:13:00Z"/>
          <w:b/>
          <w:i/>
          <w:rPrChange w:id="1284" w:author="Qasim KHALID" w:date="2020-03-26T15:13:00Z">
            <w:rPr>
              <w:ins w:id="1285" w:author="Qasim KHALID" w:date="2020-03-26T15:13:00Z"/>
            </w:rPr>
          </w:rPrChange>
        </w:rPr>
        <w:pPrChange w:id="1286" w:author="Qasim KHALID" w:date="2020-03-26T15:13:00Z">
          <w:pPr>
            <w:jc w:val="both"/>
          </w:pPr>
        </w:pPrChange>
      </w:pPr>
      <w:proofErr w:type="spellStart"/>
      <w:proofErr w:type="gramStart"/>
      <w:ins w:id="1287" w:author="Qasim KHALID" w:date="2020-03-26T15:13:00Z">
        <w:r w:rsidRPr="006E0F19">
          <w:rPr>
            <w:b/>
            <w:i/>
            <w:rPrChange w:id="1288" w:author="Qasim KHALID" w:date="2020-03-26T15:13:00Z">
              <w:rPr/>
            </w:rPrChange>
          </w:rPr>
          <w:t>sbeo:locatedIn</w:t>
        </w:r>
        <w:proofErr w:type="spellEnd"/>
        <w:proofErr w:type="gramEnd"/>
      </w:ins>
    </w:p>
    <w:p w14:paraId="3E2F0A8D" w14:textId="6E34D4D5" w:rsidR="006E0F19" w:rsidRDefault="00A949DB">
      <w:pPr>
        <w:ind w:left="720"/>
        <w:jc w:val="both"/>
        <w:rPr>
          <w:ins w:id="1289" w:author="Qasim KHALID" w:date="2020-03-27T15:19:00Z"/>
          <w:bCs/>
          <w:iCs/>
        </w:rPr>
        <w:pPrChange w:id="1290" w:author="Qasim KHALID" w:date="2020-03-27T15:23:00Z">
          <w:pPr>
            <w:jc w:val="both"/>
          </w:pPr>
        </w:pPrChange>
      </w:pPr>
      <w:ins w:id="1291" w:author="Qasim KHALID" w:date="2020-03-27T15:19:00Z">
        <w:r w:rsidRPr="00A949DB">
          <w:rPr>
            <w:bCs/>
            <w:iCs/>
          </w:rPr>
          <w:t>This property is used to mention the existence of anything</w:t>
        </w:r>
      </w:ins>
      <w:ins w:id="1292" w:author="Qasim KHALID" w:date="2020-03-27T19:19:00Z">
        <w:r w:rsidR="00EC7A29">
          <w:rPr>
            <w:bCs/>
            <w:iCs/>
          </w:rPr>
          <w:t xml:space="preserve"> </w:t>
        </w:r>
      </w:ins>
      <w:ins w:id="1293" w:author="Qasim KHALID" w:date="2020-03-27T15:20:00Z">
        <w:r>
          <w:rPr>
            <w:bCs/>
            <w:iCs/>
          </w:rPr>
          <w:t>(e.g.</w:t>
        </w:r>
        <w:r w:rsidRPr="00A949DB">
          <w:rPr>
            <w:bCs/>
            <w:iCs/>
          </w:rPr>
          <w:t xml:space="preserve"> person, or stairs, doors, etc.</w:t>
        </w:r>
      </w:ins>
      <w:ins w:id="1294" w:author="Qasim KHALID" w:date="2020-03-27T15:19:00Z">
        <w:r w:rsidRPr="00A949DB">
          <w:rPr>
            <w:bCs/>
            <w:iCs/>
          </w:rPr>
          <w:t>in a particular</w:t>
        </w:r>
      </w:ins>
      <w:ins w:id="1295" w:author="Qasim KHALID" w:date="2020-03-27T15:20:00Z">
        <w:r>
          <w:rPr>
            <w:bCs/>
            <w:iCs/>
          </w:rPr>
          <w:t xml:space="preserve"> b</w:t>
        </w:r>
      </w:ins>
      <w:ins w:id="1296" w:author="Qasim KHALID" w:date="2020-03-27T15:19:00Z">
        <w:r w:rsidRPr="00A949DB">
          <w:rPr>
            <w:bCs/>
            <w:iCs/>
          </w:rPr>
          <w:t>uilding</w:t>
        </w:r>
      </w:ins>
      <w:ins w:id="1297" w:author="Qasim KHALID" w:date="2020-03-27T15:20:00Z">
        <w:r>
          <w:rPr>
            <w:bCs/>
            <w:iCs/>
          </w:rPr>
          <w:t xml:space="preserve"> s</w:t>
        </w:r>
      </w:ins>
      <w:ins w:id="1298" w:author="Qasim KHALID" w:date="2020-03-27T15:19:00Z">
        <w:r w:rsidRPr="00A949DB">
          <w:rPr>
            <w:bCs/>
            <w:iCs/>
          </w:rPr>
          <w:t>pace</w:t>
        </w:r>
      </w:ins>
      <w:ins w:id="1299" w:author="Qasim KHALID" w:date="2020-03-27T15:20:00Z">
        <w:r>
          <w:rPr>
            <w:bCs/>
            <w:iCs/>
          </w:rPr>
          <w:t>.</w:t>
        </w:r>
      </w:ins>
    </w:p>
    <w:p w14:paraId="480FAA02" w14:textId="77777777" w:rsidR="00A949DB" w:rsidRPr="00A949DB" w:rsidRDefault="00A949DB">
      <w:pPr>
        <w:jc w:val="both"/>
        <w:rPr>
          <w:ins w:id="1300" w:author="Qasim KHALID" w:date="2020-03-26T17:42:00Z"/>
          <w:bCs/>
          <w:iCs/>
          <w:rPrChange w:id="1301" w:author="Qasim KHALID" w:date="2020-03-27T15:19:00Z">
            <w:rPr>
              <w:ins w:id="1302" w:author="Qasim KHALID" w:date="2020-03-26T17:42:00Z"/>
              <w:b/>
              <w:i/>
            </w:rPr>
          </w:rPrChange>
        </w:rPr>
      </w:pPr>
    </w:p>
    <w:p w14:paraId="2D59C848" w14:textId="03DB8CC3" w:rsidR="00571954" w:rsidRPr="000169B2" w:rsidRDefault="00571954" w:rsidP="00571954">
      <w:pPr>
        <w:jc w:val="both"/>
        <w:rPr>
          <w:ins w:id="1303" w:author="Qasim KHALID" w:date="2020-03-26T19:42:00Z"/>
          <w:b/>
          <w:iCs/>
          <w:sz w:val="18"/>
          <w:szCs w:val="18"/>
        </w:rPr>
      </w:pPr>
      <w:ins w:id="1304" w:author="Qasim KHALID" w:date="2020-03-26T19:42:00Z">
        <w:r w:rsidRPr="000169B2">
          <w:rPr>
            <w:b/>
            <w:iCs/>
            <w:sz w:val="18"/>
            <w:szCs w:val="18"/>
          </w:rPr>
          <w:t>Domain Includes:</w:t>
        </w:r>
      </w:ins>
      <w:ins w:id="1305" w:author="Qasim KHALID" w:date="2020-03-26T19:53:00Z">
        <w:r w:rsidR="00C715A0" w:rsidRPr="00C715A0">
          <w:rPr>
            <w:bCs/>
            <w:iCs/>
            <w:sz w:val="18"/>
            <w:szCs w:val="18"/>
          </w:rPr>
          <w:t xml:space="preserve"> </w:t>
        </w:r>
        <w:proofErr w:type="spellStart"/>
        <w:proofErr w:type="gramStart"/>
        <w:r w:rsidR="00C715A0">
          <w:rPr>
            <w:bCs/>
            <w:iCs/>
            <w:sz w:val="18"/>
            <w:szCs w:val="18"/>
          </w:rPr>
          <w:t>foaf:Person</w:t>
        </w:r>
        <w:proofErr w:type="spellEnd"/>
        <w:proofErr w:type="gramEnd"/>
        <w:r w:rsidR="00C715A0">
          <w:rPr>
            <w:bCs/>
            <w:iCs/>
            <w:sz w:val="18"/>
            <w:szCs w:val="18"/>
          </w:rPr>
          <w:t xml:space="preserve">, </w:t>
        </w:r>
        <w:proofErr w:type="spellStart"/>
        <w:r w:rsidR="00C715A0">
          <w:rPr>
            <w:bCs/>
            <w:iCs/>
            <w:sz w:val="18"/>
            <w:szCs w:val="18"/>
          </w:rPr>
          <w:t>seas:</w:t>
        </w:r>
      </w:ins>
      <w:ins w:id="1306" w:author="Qasim KHALID" w:date="2020-03-26T19:59:00Z">
        <w:r w:rsidR="00C715A0">
          <w:rPr>
            <w:bCs/>
            <w:iCs/>
            <w:sz w:val="18"/>
            <w:szCs w:val="18"/>
          </w:rPr>
          <w:t>BuildingSpaceConnection</w:t>
        </w:r>
      </w:ins>
      <w:proofErr w:type="spellEnd"/>
      <w:ins w:id="1307" w:author="Qasim KHALID" w:date="2020-03-26T19:53:00Z">
        <w:r w:rsidR="00C715A0">
          <w:rPr>
            <w:bCs/>
            <w:iCs/>
            <w:sz w:val="18"/>
            <w:szCs w:val="18"/>
          </w:rPr>
          <w:t xml:space="preserve">, </w:t>
        </w:r>
        <w:proofErr w:type="spellStart"/>
        <w:r w:rsidR="00C715A0">
          <w:rPr>
            <w:bCs/>
            <w:iCs/>
            <w:sz w:val="18"/>
            <w:szCs w:val="18"/>
          </w:rPr>
          <w:t>seas:</w:t>
        </w:r>
      </w:ins>
      <w:ins w:id="1308" w:author="Qasim KHALID" w:date="2020-03-26T19:59:00Z">
        <w:r w:rsidR="00C715A0">
          <w:rPr>
            <w:bCs/>
            <w:iCs/>
            <w:sz w:val="18"/>
            <w:szCs w:val="18"/>
          </w:rPr>
          <w:t>BuildingSpace</w:t>
        </w:r>
      </w:ins>
      <w:proofErr w:type="spellEnd"/>
      <w:ins w:id="1309" w:author="Qasim KHALID" w:date="2020-03-26T19:53:00Z">
        <w:r w:rsidR="00C715A0">
          <w:rPr>
            <w:bCs/>
            <w:iCs/>
            <w:sz w:val="18"/>
            <w:szCs w:val="18"/>
          </w:rPr>
          <w:t xml:space="preserve">, </w:t>
        </w:r>
        <w:proofErr w:type="spellStart"/>
        <w:r w:rsidR="00C715A0">
          <w:rPr>
            <w:bCs/>
            <w:iCs/>
            <w:sz w:val="18"/>
            <w:szCs w:val="18"/>
          </w:rPr>
          <w:t>sbeo:Incident</w:t>
        </w:r>
      </w:ins>
      <w:proofErr w:type="spellEnd"/>
    </w:p>
    <w:p w14:paraId="68653EA8" w14:textId="4332A772" w:rsidR="00571954" w:rsidRPr="00C715A0" w:rsidRDefault="00571954" w:rsidP="00571954">
      <w:pPr>
        <w:jc w:val="both"/>
        <w:rPr>
          <w:ins w:id="1310" w:author="Qasim KHALID" w:date="2020-03-26T19:42:00Z"/>
          <w:bCs/>
          <w:iCs/>
          <w:sz w:val="18"/>
          <w:szCs w:val="18"/>
          <w:rPrChange w:id="1311" w:author="Qasim KHALID" w:date="2020-03-26T19:54:00Z">
            <w:rPr>
              <w:ins w:id="1312" w:author="Qasim KHALID" w:date="2020-03-26T19:42:00Z"/>
              <w:b/>
              <w:iCs/>
              <w:sz w:val="18"/>
              <w:szCs w:val="18"/>
            </w:rPr>
          </w:rPrChange>
        </w:rPr>
      </w:pPr>
      <w:ins w:id="1313" w:author="Qasim KHALID" w:date="2020-03-26T19:42:00Z">
        <w:r w:rsidRPr="000169B2">
          <w:rPr>
            <w:b/>
            <w:iCs/>
            <w:sz w:val="18"/>
            <w:szCs w:val="18"/>
          </w:rPr>
          <w:t>Range Includes:</w:t>
        </w:r>
      </w:ins>
      <w:ins w:id="1314" w:author="Qasim KHALID" w:date="2020-03-26T19:53:00Z">
        <w:r w:rsidR="00C715A0">
          <w:rPr>
            <w:b/>
            <w:iCs/>
            <w:sz w:val="18"/>
            <w:szCs w:val="18"/>
          </w:rPr>
          <w:t xml:space="preserve"> </w:t>
        </w:r>
      </w:ins>
      <w:proofErr w:type="spellStart"/>
      <w:proofErr w:type="gramStart"/>
      <w:ins w:id="1315" w:author="Qasim KHALID" w:date="2020-03-26T19:54:00Z">
        <w:r w:rsidR="00C715A0">
          <w:rPr>
            <w:bCs/>
            <w:iCs/>
            <w:sz w:val="18"/>
            <w:szCs w:val="18"/>
          </w:rPr>
          <w:t>seas:</w:t>
        </w:r>
      </w:ins>
      <w:ins w:id="1316" w:author="Qasim KHALID" w:date="2020-03-26T19:59:00Z">
        <w:r w:rsidR="00C715A0">
          <w:rPr>
            <w:bCs/>
            <w:iCs/>
            <w:sz w:val="18"/>
            <w:szCs w:val="18"/>
          </w:rPr>
          <w:t>BuildingSpace</w:t>
        </w:r>
      </w:ins>
      <w:proofErr w:type="spellEnd"/>
      <w:proofErr w:type="gramEnd"/>
      <w:ins w:id="1317" w:author="Qasim KHALID" w:date="2020-03-26T19:54:00Z">
        <w:r w:rsidR="00C715A0">
          <w:rPr>
            <w:bCs/>
            <w:iCs/>
            <w:sz w:val="18"/>
            <w:szCs w:val="18"/>
          </w:rPr>
          <w:t xml:space="preserve">, </w:t>
        </w:r>
        <w:proofErr w:type="spellStart"/>
        <w:r w:rsidR="00C715A0">
          <w:rPr>
            <w:bCs/>
            <w:iCs/>
            <w:sz w:val="18"/>
            <w:szCs w:val="18"/>
          </w:rPr>
          <w:t>seas:</w:t>
        </w:r>
      </w:ins>
      <w:ins w:id="1318" w:author="Qasim KHALID" w:date="2020-03-26T19:59:00Z">
        <w:r w:rsidR="00C715A0">
          <w:rPr>
            <w:bCs/>
            <w:iCs/>
            <w:sz w:val="18"/>
            <w:szCs w:val="18"/>
          </w:rPr>
          <w:t>BuildingSpaceConnection</w:t>
        </w:r>
      </w:ins>
      <w:proofErr w:type="spellEnd"/>
    </w:p>
    <w:p w14:paraId="7DD5874E" w14:textId="53E480AC" w:rsidR="0034439A" w:rsidRDefault="0034439A" w:rsidP="0034439A">
      <w:pPr>
        <w:jc w:val="both"/>
        <w:rPr>
          <w:ins w:id="1319" w:author="Qasim KHALID" w:date="2020-03-26T20:09:00Z"/>
          <w:b/>
          <w:iCs/>
          <w:sz w:val="18"/>
          <w:szCs w:val="18"/>
        </w:rPr>
      </w:pPr>
      <w:ins w:id="1320" w:author="Qasim KHALID" w:date="2020-03-26T20:09:00Z">
        <w:r>
          <w:rPr>
            <w:b/>
            <w:iCs/>
            <w:sz w:val="18"/>
            <w:szCs w:val="18"/>
          </w:rPr>
          <w:t>Characteristics</w:t>
        </w:r>
        <w:r w:rsidRPr="000169B2">
          <w:rPr>
            <w:b/>
            <w:iCs/>
            <w:sz w:val="18"/>
            <w:szCs w:val="18"/>
          </w:rPr>
          <w:t>:</w:t>
        </w:r>
        <w:r>
          <w:rPr>
            <w:b/>
            <w:iCs/>
            <w:sz w:val="18"/>
            <w:szCs w:val="18"/>
          </w:rPr>
          <w:t xml:space="preserve"> </w:t>
        </w:r>
      </w:ins>
      <w:ins w:id="1321" w:author="Qasim KHALID" w:date="2020-03-27T15:20:00Z">
        <w:r w:rsidR="00A949DB" w:rsidRPr="00A949DB">
          <w:rPr>
            <w:bCs/>
            <w:iCs/>
            <w:sz w:val="18"/>
            <w:szCs w:val="18"/>
            <w:rPrChange w:id="1322" w:author="Qasim KHALID" w:date="2020-03-27T15:21:00Z">
              <w:rPr>
                <w:b/>
                <w:iCs/>
                <w:sz w:val="18"/>
                <w:szCs w:val="18"/>
              </w:rPr>
            </w:rPrChange>
          </w:rPr>
          <w:t>transitive</w:t>
        </w:r>
      </w:ins>
    </w:p>
    <w:p w14:paraId="03B4C103" w14:textId="77777777" w:rsidR="0034439A" w:rsidRPr="000169B2" w:rsidRDefault="0034439A" w:rsidP="0034439A">
      <w:pPr>
        <w:jc w:val="both"/>
        <w:rPr>
          <w:ins w:id="1323" w:author="Qasim KHALID" w:date="2020-03-26T20:09:00Z"/>
          <w:b/>
          <w:iCs/>
          <w:sz w:val="18"/>
          <w:szCs w:val="18"/>
        </w:rPr>
      </w:pPr>
      <w:ins w:id="1324"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2E4A88F9" w14:textId="67556747" w:rsidR="001872A7" w:rsidRDefault="001872A7">
      <w:pPr>
        <w:jc w:val="both"/>
        <w:rPr>
          <w:ins w:id="1325" w:author="Qasim KHALID" w:date="2020-03-26T19:45:00Z"/>
          <w:b/>
          <w:i/>
        </w:rPr>
      </w:pPr>
    </w:p>
    <w:p w14:paraId="5267F2F9" w14:textId="77777777" w:rsidR="001F5951" w:rsidRDefault="001F5951">
      <w:pPr>
        <w:jc w:val="both"/>
        <w:rPr>
          <w:ins w:id="1326" w:author="Qasim KHALID" w:date="2020-03-26T15:13:00Z"/>
          <w:b/>
          <w:i/>
        </w:rPr>
      </w:pPr>
    </w:p>
    <w:p w14:paraId="1F0D18F4" w14:textId="14EB453D" w:rsidR="006E0F19" w:rsidRPr="006E0F19" w:rsidRDefault="006E0F19">
      <w:pPr>
        <w:pStyle w:val="ListParagraph"/>
        <w:numPr>
          <w:ilvl w:val="0"/>
          <w:numId w:val="2"/>
        </w:numPr>
        <w:jc w:val="both"/>
        <w:rPr>
          <w:ins w:id="1327" w:author="Qasim KHALID" w:date="2020-03-26T15:13:00Z"/>
          <w:b/>
          <w:i/>
          <w:rPrChange w:id="1328" w:author="Qasim KHALID" w:date="2020-03-26T15:13:00Z">
            <w:rPr>
              <w:ins w:id="1329" w:author="Qasim KHALID" w:date="2020-03-26T15:13:00Z"/>
            </w:rPr>
          </w:rPrChange>
        </w:rPr>
        <w:pPrChange w:id="1330" w:author="Qasim KHALID" w:date="2020-03-26T15:13:00Z">
          <w:pPr>
            <w:jc w:val="both"/>
          </w:pPr>
        </w:pPrChange>
      </w:pPr>
      <w:proofErr w:type="spellStart"/>
      <w:proofErr w:type="gramStart"/>
      <w:ins w:id="1331" w:author="Qasim KHALID" w:date="2020-03-26T15:13:00Z">
        <w:r w:rsidRPr="006E0F19">
          <w:rPr>
            <w:b/>
            <w:i/>
            <w:rPrChange w:id="1332" w:author="Qasim KHALID" w:date="2020-03-26T15:13:00Z">
              <w:rPr/>
            </w:rPrChange>
          </w:rPr>
          <w:t>sbeo:installedIn</w:t>
        </w:r>
        <w:proofErr w:type="spellEnd"/>
        <w:proofErr w:type="gramEnd"/>
      </w:ins>
    </w:p>
    <w:p w14:paraId="20CC01E4" w14:textId="53169A52" w:rsidR="006E0F19" w:rsidRPr="00A949DB" w:rsidRDefault="00A949DB">
      <w:pPr>
        <w:ind w:left="720"/>
        <w:jc w:val="both"/>
        <w:rPr>
          <w:ins w:id="1333" w:author="Qasim KHALID" w:date="2020-03-27T15:21:00Z"/>
          <w:bCs/>
          <w:iCs/>
        </w:rPr>
        <w:pPrChange w:id="1334" w:author="Qasim KHALID" w:date="2020-03-27T15:23:00Z">
          <w:pPr>
            <w:jc w:val="both"/>
          </w:pPr>
        </w:pPrChange>
      </w:pPr>
      <w:ins w:id="1335" w:author="Qasim KHALID" w:date="2020-03-27T15:21:00Z">
        <w:r w:rsidRPr="00A949DB">
          <w:rPr>
            <w:bCs/>
            <w:iCs/>
          </w:rPr>
          <w:t xml:space="preserve">This property is used to mention any device, system, or instrument, installed in a </w:t>
        </w:r>
      </w:ins>
      <w:ins w:id="1336" w:author="Qasim KHALID" w:date="2020-03-27T15:22:00Z">
        <w:r>
          <w:rPr>
            <w:bCs/>
            <w:iCs/>
          </w:rPr>
          <w:t>b</w:t>
        </w:r>
      </w:ins>
      <w:ins w:id="1337" w:author="Qasim KHALID" w:date="2020-03-27T15:21:00Z">
        <w:r w:rsidRPr="00A949DB">
          <w:rPr>
            <w:bCs/>
            <w:iCs/>
          </w:rPr>
          <w:t>uilding</w:t>
        </w:r>
      </w:ins>
      <w:ins w:id="1338" w:author="Qasim KHALID" w:date="2020-03-27T15:22:00Z">
        <w:r>
          <w:rPr>
            <w:bCs/>
            <w:iCs/>
          </w:rPr>
          <w:t xml:space="preserve"> s</w:t>
        </w:r>
      </w:ins>
      <w:ins w:id="1339" w:author="Qasim KHALID" w:date="2020-03-27T15:21:00Z">
        <w:r w:rsidRPr="00A949DB">
          <w:rPr>
            <w:bCs/>
            <w:iCs/>
          </w:rPr>
          <w:t>pace.</w:t>
        </w:r>
      </w:ins>
    </w:p>
    <w:p w14:paraId="548B5218" w14:textId="77777777" w:rsidR="00A949DB" w:rsidRPr="00A949DB" w:rsidRDefault="00A949DB">
      <w:pPr>
        <w:jc w:val="both"/>
        <w:rPr>
          <w:ins w:id="1340" w:author="Qasim KHALID" w:date="2020-03-26T17:42:00Z"/>
          <w:bCs/>
          <w:iCs/>
          <w:rPrChange w:id="1341" w:author="Qasim KHALID" w:date="2020-03-27T15:21:00Z">
            <w:rPr>
              <w:ins w:id="1342" w:author="Qasim KHALID" w:date="2020-03-26T17:42:00Z"/>
              <w:b/>
              <w:i/>
            </w:rPr>
          </w:rPrChange>
        </w:rPr>
      </w:pPr>
    </w:p>
    <w:p w14:paraId="0F219E55" w14:textId="2DD4834D" w:rsidR="00571954" w:rsidRPr="000169B2" w:rsidRDefault="00571954" w:rsidP="00571954">
      <w:pPr>
        <w:jc w:val="both"/>
        <w:rPr>
          <w:ins w:id="1343" w:author="Qasim KHALID" w:date="2020-03-26T19:42:00Z"/>
          <w:b/>
          <w:iCs/>
          <w:sz w:val="18"/>
          <w:szCs w:val="18"/>
        </w:rPr>
      </w:pPr>
      <w:ins w:id="1344" w:author="Qasim KHALID" w:date="2020-03-26T19:42:00Z">
        <w:r w:rsidRPr="000169B2">
          <w:rPr>
            <w:b/>
            <w:iCs/>
            <w:sz w:val="18"/>
            <w:szCs w:val="18"/>
          </w:rPr>
          <w:t>Domain Includes:</w:t>
        </w:r>
      </w:ins>
      <w:ins w:id="1345" w:author="Qasim KHALID" w:date="2020-03-26T19:54:00Z">
        <w:r w:rsidR="00C715A0">
          <w:rPr>
            <w:b/>
            <w:iCs/>
            <w:sz w:val="18"/>
            <w:szCs w:val="18"/>
          </w:rPr>
          <w:t xml:space="preserve"> </w:t>
        </w:r>
      </w:ins>
      <w:proofErr w:type="spellStart"/>
      <w:proofErr w:type="gramStart"/>
      <w:ins w:id="1346" w:author="Qasim KHALID" w:date="2020-03-26T20:01:00Z">
        <w:r w:rsidR="00C715A0">
          <w:rPr>
            <w:bCs/>
            <w:iCs/>
            <w:sz w:val="18"/>
            <w:szCs w:val="18"/>
          </w:rPr>
          <w:t>seas:BuildingSpace</w:t>
        </w:r>
        <w:proofErr w:type="spellEnd"/>
        <w:proofErr w:type="gramEnd"/>
        <w:r w:rsidR="00C715A0">
          <w:rPr>
            <w:bCs/>
            <w:iCs/>
            <w:sz w:val="18"/>
            <w:szCs w:val="18"/>
          </w:rPr>
          <w:t xml:space="preserve">, </w:t>
        </w:r>
        <w:proofErr w:type="spellStart"/>
        <w:r w:rsidR="00C715A0">
          <w:rPr>
            <w:bCs/>
            <w:iCs/>
            <w:sz w:val="18"/>
            <w:szCs w:val="18"/>
          </w:rPr>
          <w:t>seas:BuildingSpaceConnection</w:t>
        </w:r>
      </w:ins>
      <w:proofErr w:type="spellEnd"/>
      <w:ins w:id="1347" w:author="Qasim KHALID" w:date="2020-03-26T20:02:00Z">
        <w:r w:rsidR="00C715A0">
          <w:rPr>
            <w:bCs/>
            <w:iCs/>
            <w:sz w:val="18"/>
            <w:szCs w:val="18"/>
          </w:rPr>
          <w:t xml:space="preserve">, </w:t>
        </w:r>
        <w:proofErr w:type="spellStart"/>
        <w:r w:rsidR="00C715A0">
          <w:rPr>
            <w:bCs/>
            <w:iCs/>
            <w:sz w:val="18"/>
            <w:szCs w:val="18"/>
          </w:rPr>
          <w:t>sbeo:Device</w:t>
        </w:r>
      </w:ins>
      <w:proofErr w:type="spellEnd"/>
    </w:p>
    <w:p w14:paraId="17C3DA8E" w14:textId="2BC817B7" w:rsidR="00571954" w:rsidRPr="000169B2" w:rsidRDefault="00571954" w:rsidP="00571954">
      <w:pPr>
        <w:jc w:val="both"/>
        <w:rPr>
          <w:ins w:id="1348" w:author="Qasim KHALID" w:date="2020-03-26T19:42:00Z"/>
          <w:b/>
          <w:iCs/>
          <w:sz w:val="18"/>
          <w:szCs w:val="18"/>
        </w:rPr>
      </w:pPr>
      <w:ins w:id="1349" w:author="Qasim KHALID" w:date="2020-03-26T19:42:00Z">
        <w:r w:rsidRPr="000169B2">
          <w:rPr>
            <w:b/>
            <w:iCs/>
            <w:sz w:val="18"/>
            <w:szCs w:val="18"/>
          </w:rPr>
          <w:t>Range Includes:</w:t>
        </w:r>
      </w:ins>
      <w:ins w:id="1350" w:author="Qasim KHALID" w:date="2020-03-26T20:02:00Z">
        <w:r w:rsidR="00C715A0" w:rsidRPr="00C715A0">
          <w:rPr>
            <w:bCs/>
            <w:iCs/>
            <w:sz w:val="18"/>
            <w:szCs w:val="18"/>
          </w:rPr>
          <w:t xml:space="preserve"> </w:t>
        </w:r>
        <w:proofErr w:type="spellStart"/>
        <w:proofErr w:type="gramStart"/>
        <w:r w:rsidR="00C715A0">
          <w:rPr>
            <w:bCs/>
            <w:iCs/>
            <w:sz w:val="18"/>
            <w:szCs w:val="18"/>
          </w:rPr>
          <w:t>seas:BuildingSpace</w:t>
        </w:r>
        <w:proofErr w:type="spellEnd"/>
        <w:proofErr w:type="gramEnd"/>
        <w:r w:rsidR="00C715A0">
          <w:rPr>
            <w:bCs/>
            <w:iCs/>
            <w:sz w:val="18"/>
            <w:szCs w:val="18"/>
          </w:rPr>
          <w:t xml:space="preserve">, </w:t>
        </w:r>
        <w:proofErr w:type="spellStart"/>
        <w:r w:rsidR="00C715A0">
          <w:rPr>
            <w:bCs/>
            <w:iCs/>
            <w:sz w:val="18"/>
            <w:szCs w:val="18"/>
          </w:rPr>
          <w:t>seas:BuildingSpaceConnection</w:t>
        </w:r>
      </w:ins>
      <w:proofErr w:type="spellEnd"/>
    </w:p>
    <w:p w14:paraId="485D455D" w14:textId="70A00319" w:rsidR="0034439A" w:rsidRPr="005D34CC" w:rsidRDefault="0034439A" w:rsidP="0034439A">
      <w:pPr>
        <w:jc w:val="both"/>
        <w:rPr>
          <w:ins w:id="1351" w:author="Qasim KHALID" w:date="2020-03-26T20:09:00Z"/>
          <w:bCs/>
          <w:iCs/>
          <w:sz w:val="18"/>
          <w:szCs w:val="18"/>
          <w:rPrChange w:id="1352" w:author="Qasim KHALID" w:date="2020-03-27T15:25:00Z">
            <w:rPr>
              <w:ins w:id="1353" w:author="Qasim KHALID" w:date="2020-03-26T20:09:00Z"/>
              <w:b/>
              <w:iCs/>
              <w:sz w:val="18"/>
              <w:szCs w:val="18"/>
            </w:rPr>
          </w:rPrChange>
        </w:rPr>
      </w:pPr>
      <w:ins w:id="1354" w:author="Qasim KHALID" w:date="2020-03-26T20:09:00Z">
        <w:r>
          <w:rPr>
            <w:b/>
            <w:iCs/>
            <w:sz w:val="18"/>
            <w:szCs w:val="18"/>
          </w:rPr>
          <w:t>Characteristics</w:t>
        </w:r>
        <w:r w:rsidRPr="000169B2">
          <w:rPr>
            <w:b/>
            <w:iCs/>
            <w:sz w:val="18"/>
            <w:szCs w:val="18"/>
          </w:rPr>
          <w:t>:</w:t>
        </w:r>
        <w:r>
          <w:rPr>
            <w:b/>
            <w:iCs/>
            <w:sz w:val="18"/>
            <w:szCs w:val="18"/>
          </w:rPr>
          <w:t xml:space="preserve"> </w:t>
        </w:r>
      </w:ins>
      <w:proofErr w:type="spellStart"/>
      <w:ins w:id="1355" w:author="Qasim KHALID" w:date="2020-03-27T15:25:00Z">
        <w:r w:rsidR="005D34CC">
          <w:rPr>
            <w:bCs/>
            <w:iCs/>
            <w:sz w:val="18"/>
            <w:szCs w:val="18"/>
          </w:rPr>
          <w:t>transtive</w:t>
        </w:r>
      </w:ins>
      <w:proofErr w:type="spellEnd"/>
    </w:p>
    <w:p w14:paraId="3D3AE03F" w14:textId="77777777" w:rsidR="0034439A" w:rsidRPr="000169B2" w:rsidRDefault="0034439A" w:rsidP="0034439A">
      <w:pPr>
        <w:jc w:val="both"/>
        <w:rPr>
          <w:ins w:id="1356" w:author="Qasim KHALID" w:date="2020-03-26T20:09:00Z"/>
          <w:b/>
          <w:iCs/>
          <w:sz w:val="18"/>
          <w:szCs w:val="18"/>
        </w:rPr>
      </w:pPr>
      <w:ins w:id="1357"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1F23E4BA" w14:textId="78E10EAC" w:rsidR="001872A7" w:rsidRDefault="001872A7">
      <w:pPr>
        <w:jc w:val="both"/>
        <w:rPr>
          <w:ins w:id="1358" w:author="Qasim KHALID" w:date="2020-03-26T19:45:00Z"/>
          <w:b/>
          <w:i/>
        </w:rPr>
      </w:pPr>
    </w:p>
    <w:p w14:paraId="6CFCE2FA" w14:textId="77777777" w:rsidR="001F5951" w:rsidRDefault="001F5951">
      <w:pPr>
        <w:jc w:val="both"/>
        <w:rPr>
          <w:ins w:id="1359" w:author="Qasim KHALID" w:date="2020-03-26T15:13:00Z"/>
          <w:b/>
          <w:i/>
        </w:rPr>
      </w:pPr>
    </w:p>
    <w:p w14:paraId="109AA9B9" w14:textId="24C53CFD" w:rsidR="006E0F19" w:rsidRDefault="006E0F19" w:rsidP="00A949DB">
      <w:pPr>
        <w:pStyle w:val="ListParagraph"/>
        <w:numPr>
          <w:ilvl w:val="0"/>
          <w:numId w:val="2"/>
        </w:numPr>
        <w:jc w:val="both"/>
        <w:rPr>
          <w:ins w:id="1360" w:author="Qasim KHALID" w:date="2020-03-27T15:22:00Z"/>
          <w:b/>
          <w:i/>
        </w:rPr>
      </w:pPr>
      <w:proofErr w:type="spellStart"/>
      <w:proofErr w:type="gramStart"/>
      <w:ins w:id="1361" w:author="Qasim KHALID" w:date="2020-03-26T15:13:00Z">
        <w:r w:rsidRPr="006E0F19">
          <w:rPr>
            <w:b/>
            <w:i/>
            <w:rPrChange w:id="1362" w:author="Qasim KHALID" w:date="2020-03-26T15:13:00Z">
              <w:rPr/>
            </w:rPrChange>
          </w:rPr>
          <w:t>sbeo:distanceOf</w:t>
        </w:r>
      </w:ins>
      <w:proofErr w:type="spellEnd"/>
      <w:proofErr w:type="gramEnd"/>
    </w:p>
    <w:p w14:paraId="3DC17A18" w14:textId="6FC88D47" w:rsidR="00A949DB" w:rsidRDefault="00A949DB" w:rsidP="00A949DB">
      <w:pPr>
        <w:pStyle w:val="ListParagraph"/>
        <w:jc w:val="both"/>
        <w:rPr>
          <w:ins w:id="1363" w:author="Qasim KHALID" w:date="2020-03-27T15:24:00Z"/>
          <w:bCs/>
          <w:iCs/>
        </w:rPr>
      </w:pPr>
      <w:ins w:id="1364" w:author="Qasim KHALID" w:date="2020-03-27T15:24:00Z">
        <w:r w:rsidRPr="00A949DB">
          <w:rPr>
            <w:bCs/>
            <w:iCs/>
          </w:rPr>
          <w:t xml:space="preserve">This property is used to represent the distance between any two connected </w:t>
        </w:r>
        <w:r w:rsidR="005D34CC">
          <w:rPr>
            <w:bCs/>
            <w:iCs/>
          </w:rPr>
          <w:t>b</w:t>
        </w:r>
        <w:r w:rsidRPr="00A949DB">
          <w:rPr>
            <w:bCs/>
            <w:iCs/>
          </w:rPr>
          <w:t>uilding</w:t>
        </w:r>
        <w:r w:rsidR="005D34CC">
          <w:rPr>
            <w:bCs/>
            <w:iCs/>
          </w:rPr>
          <w:t xml:space="preserve"> s</w:t>
        </w:r>
        <w:r w:rsidRPr="00A949DB">
          <w:rPr>
            <w:bCs/>
            <w:iCs/>
          </w:rPr>
          <w:t>pace</w:t>
        </w:r>
      </w:ins>
      <w:ins w:id="1365" w:author="Qasim KHALID" w:date="2020-03-27T15:25:00Z">
        <w:r w:rsidR="005D34CC">
          <w:rPr>
            <w:bCs/>
            <w:iCs/>
          </w:rPr>
          <w:t xml:space="preserve">s </w:t>
        </w:r>
      </w:ins>
      <w:ins w:id="1366" w:author="Qasim KHALID" w:date="2020-03-27T15:24:00Z">
        <w:r w:rsidRPr="00A949DB">
          <w:rPr>
            <w:bCs/>
            <w:iCs/>
          </w:rPr>
          <w:t xml:space="preserve">or </w:t>
        </w:r>
      </w:ins>
      <w:ins w:id="1367" w:author="Qasim KHALID" w:date="2020-03-27T15:25:00Z">
        <w:r w:rsidR="005D34CC">
          <w:rPr>
            <w:bCs/>
            <w:iCs/>
          </w:rPr>
          <w:t>b</w:t>
        </w:r>
      </w:ins>
      <w:ins w:id="1368" w:author="Qasim KHALID" w:date="2020-03-27T15:24:00Z">
        <w:r w:rsidRPr="00A949DB">
          <w:rPr>
            <w:bCs/>
            <w:iCs/>
          </w:rPr>
          <w:t>uilding</w:t>
        </w:r>
      </w:ins>
      <w:ins w:id="1369" w:author="Qasim KHALID" w:date="2020-03-27T15:25:00Z">
        <w:r w:rsidR="005D34CC">
          <w:rPr>
            <w:bCs/>
            <w:iCs/>
          </w:rPr>
          <w:t xml:space="preserve"> s</w:t>
        </w:r>
      </w:ins>
      <w:ins w:id="1370" w:author="Qasim KHALID" w:date="2020-03-27T15:24:00Z">
        <w:r w:rsidRPr="00A949DB">
          <w:rPr>
            <w:bCs/>
            <w:iCs/>
          </w:rPr>
          <w:t>pace</w:t>
        </w:r>
      </w:ins>
      <w:ins w:id="1371" w:author="Qasim KHALID" w:date="2020-03-27T15:25:00Z">
        <w:r w:rsidR="005D34CC">
          <w:rPr>
            <w:bCs/>
            <w:iCs/>
          </w:rPr>
          <w:t xml:space="preserve"> connections</w:t>
        </w:r>
      </w:ins>
      <w:ins w:id="1372" w:author="Qasim KHALID" w:date="2020-03-27T15:24:00Z">
        <w:r w:rsidRPr="00A949DB">
          <w:rPr>
            <w:bCs/>
            <w:iCs/>
          </w:rPr>
          <w:t>.</w:t>
        </w:r>
      </w:ins>
    </w:p>
    <w:p w14:paraId="0B0F0E9D" w14:textId="77777777" w:rsidR="00A949DB" w:rsidRPr="00A949DB" w:rsidRDefault="00A949DB">
      <w:pPr>
        <w:pStyle w:val="ListParagraph"/>
        <w:jc w:val="both"/>
        <w:rPr>
          <w:ins w:id="1373" w:author="Qasim KHALID" w:date="2020-03-26T17:42:00Z"/>
          <w:bCs/>
          <w:iCs/>
          <w:rPrChange w:id="1374" w:author="Qasim KHALID" w:date="2020-03-27T15:24:00Z">
            <w:rPr>
              <w:ins w:id="1375" w:author="Qasim KHALID" w:date="2020-03-26T17:42:00Z"/>
              <w:b/>
              <w:i/>
            </w:rPr>
          </w:rPrChange>
        </w:rPr>
      </w:pPr>
    </w:p>
    <w:p w14:paraId="4FA42B7D" w14:textId="20AA26D4" w:rsidR="00571954" w:rsidRPr="000169B2" w:rsidRDefault="00571954" w:rsidP="00571954">
      <w:pPr>
        <w:jc w:val="both"/>
        <w:rPr>
          <w:ins w:id="1376" w:author="Qasim KHALID" w:date="2020-03-26T19:42:00Z"/>
          <w:b/>
          <w:iCs/>
          <w:sz w:val="18"/>
          <w:szCs w:val="18"/>
        </w:rPr>
      </w:pPr>
      <w:ins w:id="1377" w:author="Qasim KHALID" w:date="2020-03-26T19:42:00Z">
        <w:r w:rsidRPr="000169B2">
          <w:rPr>
            <w:b/>
            <w:iCs/>
            <w:sz w:val="18"/>
            <w:szCs w:val="18"/>
          </w:rPr>
          <w:lastRenderedPageBreak/>
          <w:t>Domain Includes:</w:t>
        </w:r>
      </w:ins>
      <w:ins w:id="1378" w:author="Qasim KHALID" w:date="2020-03-26T20:02:00Z">
        <w:r w:rsidR="00C715A0">
          <w:rPr>
            <w:b/>
            <w:iCs/>
            <w:sz w:val="18"/>
            <w:szCs w:val="18"/>
          </w:rPr>
          <w:t xml:space="preserve"> </w:t>
        </w:r>
        <w:proofErr w:type="spellStart"/>
        <w:proofErr w:type="gramStart"/>
        <w:r w:rsidR="00C715A0" w:rsidRPr="00C715A0">
          <w:rPr>
            <w:bCs/>
            <w:iCs/>
            <w:sz w:val="18"/>
            <w:szCs w:val="18"/>
            <w:rPrChange w:id="1379" w:author="Qasim KHALID" w:date="2020-03-26T20:02:00Z">
              <w:rPr>
                <w:b/>
                <w:iCs/>
                <w:sz w:val="18"/>
                <w:szCs w:val="18"/>
              </w:rPr>
            </w:rPrChange>
          </w:rPr>
          <w:t>sbeo:Distance</w:t>
        </w:r>
      </w:ins>
      <w:proofErr w:type="spellEnd"/>
      <w:proofErr w:type="gramEnd"/>
    </w:p>
    <w:p w14:paraId="68253333" w14:textId="1147162F" w:rsidR="00571954" w:rsidRPr="000169B2" w:rsidRDefault="00571954" w:rsidP="00571954">
      <w:pPr>
        <w:jc w:val="both"/>
        <w:rPr>
          <w:ins w:id="1380" w:author="Qasim KHALID" w:date="2020-03-26T19:42:00Z"/>
          <w:b/>
          <w:iCs/>
          <w:sz w:val="18"/>
          <w:szCs w:val="18"/>
        </w:rPr>
      </w:pPr>
      <w:ins w:id="1381" w:author="Qasim KHALID" w:date="2020-03-26T19:42:00Z">
        <w:r w:rsidRPr="000169B2">
          <w:rPr>
            <w:b/>
            <w:iCs/>
            <w:sz w:val="18"/>
            <w:szCs w:val="18"/>
          </w:rPr>
          <w:t>Range Includes:</w:t>
        </w:r>
      </w:ins>
      <w:ins w:id="1382" w:author="Qasim KHALID" w:date="2020-03-26T20:03:00Z">
        <w:r w:rsidR="00C715A0">
          <w:rPr>
            <w:b/>
            <w:iCs/>
            <w:sz w:val="18"/>
            <w:szCs w:val="18"/>
          </w:rPr>
          <w:t xml:space="preserve"> </w:t>
        </w:r>
        <w:proofErr w:type="spellStart"/>
        <w:proofErr w:type="gramStart"/>
        <w:r w:rsidR="00C715A0" w:rsidRPr="000169B2">
          <w:rPr>
            <w:bCs/>
            <w:iCs/>
            <w:sz w:val="18"/>
            <w:szCs w:val="18"/>
          </w:rPr>
          <w:t>seas:</w:t>
        </w:r>
        <w:r w:rsidR="00C715A0">
          <w:rPr>
            <w:bCs/>
            <w:iCs/>
            <w:sz w:val="18"/>
            <w:szCs w:val="18"/>
          </w:rPr>
          <w:t>BuildingSpace</w:t>
        </w:r>
        <w:proofErr w:type="spellEnd"/>
        <w:proofErr w:type="gramEnd"/>
        <w:r w:rsidR="00C715A0" w:rsidRPr="000169B2">
          <w:rPr>
            <w:bCs/>
            <w:iCs/>
            <w:sz w:val="18"/>
            <w:szCs w:val="18"/>
          </w:rPr>
          <w:t xml:space="preserve">, </w:t>
        </w:r>
        <w:proofErr w:type="spellStart"/>
        <w:r w:rsidR="00C715A0" w:rsidRPr="000169B2">
          <w:rPr>
            <w:bCs/>
            <w:iCs/>
            <w:sz w:val="18"/>
            <w:szCs w:val="18"/>
          </w:rPr>
          <w:t>sbeo:</w:t>
        </w:r>
        <w:r w:rsidR="00C715A0">
          <w:rPr>
            <w:bCs/>
            <w:iCs/>
            <w:sz w:val="18"/>
            <w:szCs w:val="18"/>
          </w:rPr>
          <w:t>BuildingSpaceConnection</w:t>
        </w:r>
        <w:proofErr w:type="spellEnd"/>
        <w:r w:rsidR="00C715A0">
          <w:rPr>
            <w:bCs/>
            <w:iCs/>
            <w:sz w:val="18"/>
            <w:szCs w:val="18"/>
          </w:rPr>
          <w:t xml:space="preserve">, </w:t>
        </w:r>
        <w:proofErr w:type="spellStart"/>
        <w:r w:rsidR="00C715A0" w:rsidRPr="000169B2">
          <w:rPr>
            <w:bCs/>
            <w:iCs/>
            <w:sz w:val="18"/>
            <w:szCs w:val="18"/>
          </w:rPr>
          <w:t>sbeo:Exit</w:t>
        </w:r>
        <w:proofErr w:type="spellEnd"/>
        <w:r w:rsidR="00C715A0" w:rsidRPr="000169B2">
          <w:rPr>
            <w:bCs/>
            <w:iCs/>
            <w:sz w:val="18"/>
            <w:szCs w:val="18"/>
          </w:rPr>
          <w:t xml:space="preserve">, , </w:t>
        </w:r>
        <w:proofErr w:type="spellStart"/>
        <w:r w:rsidR="00C715A0" w:rsidRPr="000169B2">
          <w:rPr>
            <w:bCs/>
            <w:iCs/>
            <w:sz w:val="18"/>
            <w:szCs w:val="18"/>
          </w:rPr>
          <w:t>sbeo:Entrance</w:t>
        </w:r>
      </w:ins>
      <w:proofErr w:type="spellEnd"/>
    </w:p>
    <w:p w14:paraId="16B9941A" w14:textId="77777777" w:rsidR="0034439A" w:rsidRDefault="0034439A" w:rsidP="0034439A">
      <w:pPr>
        <w:jc w:val="both"/>
        <w:rPr>
          <w:ins w:id="1383" w:author="Qasim KHALID" w:date="2020-03-26T20:09:00Z"/>
          <w:b/>
          <w:iCs/>
          <w:sz w:val="18"/>
          <w:szCs w:val="18"/>
        </w:rPr>
      </w:pPr>
      <w:ins w:id="1384" w:author="Qasim KHALID" w:date="2020-03-26T20:09:00Z">
        <w:r>
          <w:rPr>
            <w:b/>
            <w:iCs/>
            <w:sz w:val="18"/>
            <w:szCs w:val="18"/>
          </w:rPr>
          <w:t>Characteristics</w:t>
        </w:r>
        <w:r w:rsidRPr="000169B2">
          <w:rPr>
            <w:b/>
            <w:iCs/>
            <w:sz w:val="18"/>
            <w:szCs w:val="18"/>
          </w:rPr>
          <w:t>:</w:t>
        </w:r>
        <w:r>
          <w:rPr>
            <w:b/>
            <w:iCs/>
            <w:sz w:val="18"/>
            <w:szCs w:val="18"/>
          </w:rPr>
          <w:t xml:space="preserve"> </w:t>
        </w:r>
      </w:ins>
    </w:p>
    <w:p w14:paraId="68735A4C" w14:textId="77777777" w:rsidR="0034439A" w:rsidRPr="000169B2" w:rsidRDefault="0034439A" w:rsidP="0034439A">
      <w:pPr>
        <w:jc w:val="both"/>
        <w:rPr>
          <w:ins w:id="1385" w:author="Qasim KHALID" w:date="2020-03-26T20:09:00Z"/>
          <w:b/>
          <w:iCs/>
          <w:sz w:val="18"/>
          <w:szCs w:val="18"/>
        </w:rPr>
      </w:pPr>
      <w:ins w:id="1386"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38747665" w14:textId="3C9C92D2" w:rsidR="001872A7" w:rsidRDefault="001872A7">
      <w:pPr>
        <w:pStyle w:val="ListParagraph"/>
        <w:jc w:val="both"/>
        <w:rPr>
          <w:ins w:id="1387" w:author="Qasim KHALID" w:date="2020-03-26T19:45:00Z"/>
          <w:b/>
          <w:i/>
        </w:rPr>
      </w:pPr>
    </w:p>
    <w:p w14:paraId="5DB961D2" w14:textId="77777777" w:rsidR="001F5951" w:rsidRDefault="001F5951">
      <w:pPr>
        <w:pStyle w:val="ListParagraph"/>
        <w:jc w:val="both"/>
        <w:rPr>
          <w:ins w:id="1388" w:author="Qasim KHALID" w:date="2020-03-26T15:14:00Z"/>
          <w:b/>
          <w:i/>
        </w:rPr>
        <w:pPrChange w:id="1389" w:author="Qasim KHALID" w:date="2020-03-26T15:15:00Z">
          <w:pPr>
            <w:pStyle w:val="ListParagraph"/>
            <w:numPr>
              <w:numId w:val="2"/>
            </w:numPr>
            <w:ind w:hanging="360"/>
            <w:jc w:val="both"/>
          </w:pPr>
        </w:pPrChange>
      </w:pPr>
    </w:p>
    <w:p w14:paraId="1233DFA5" w14:textId="2D80F4DC" w:rsidR="006E0F19" w:rsidRPr="006E0F19" w:rsidRDefault="006E0F19">
      <w:pPr>
        <w:pStyle w:val="ListParagraph"/>
        <w:numPr>
          <w:ilvl w:val="0"/>
          <w:numId w:val="2"/>
        </w:numPr>
        <w:jc w:val="both"/>
        <w:rPr>
          <w:ins w:id="1390" w:author="Qasim KHALID" w:date="2020-03-26T15:10:00Z"/>
          <w:b/>
          <w:i/>
          <w:rPrChange w:id="1391" w:author="Qasim KHALID" w:date="2020-03-26T15:13:00Z">
            <w:rPr>
              <w:ins w:id="1392" w:author="Qasim KHALID" w:date="2020-03-26T15:10:00Z"/>
            </w:rPr>
          </w:rPrChange>
        </w:rPr>
        <w:pPrChange w:id="1393" w:author="Qasim KHALID" w:date="2020-03-26T15:13:00Z">
          <w:pPr>
            <w:jc w:val="both"/>
          </w:pPr>
        </w:pPrChange>
      </w:pPr>
      <w:proofErr w:type="spellStart"/>
      <w:proofErr w:type="gramStart"/>
      <w:ins w:id="1394" w:author="Qasim KHALID" w:date="2020-03-26T15:15:00Z">
        <w:r>
          <w:rPr>
            <w:b/>
            <w:i/>
          </w:rPr>
          <w:t>sbeo:notAccessibleTo</w:t>
        </w:r>
      </w:ins>
      <w:proofErr w:type="spellEnd"/>
      <w:proofErr w:type="gramEnd"/>
    </w:p>
    <w:p w14:paraId="67714659" w14:textId="4A5B72FD" w:rsidR="00040448" w:rsidRDefault="005D34CC">
      <w:pPr>
        <w:ind w:left="720"/>
        <w:jc w:val="both"/>
        <w:rPr>
          <w:ins w:id="1395" w:author="Qasim KHALID" w:date="2020-03-27T15:26:00Z"/>
          <w:bCs/>
          <w:iCs/>
        </w:rPr>
        <w:pPrChange w:id="1396" w:author="Qasim KHALID" w:date="2020-03-27T15:26:00Z">
          <w:pPr>
            <w:jc w:val="both"/>
          </w:pPr>
        </w:pPrChange>
      </w:pPr>
      <w:ins w:id="1397" w:author="Qasim KHALID" w:date="2020-03-27T15:26:00Z">
        <w:r w:rsidRPr="005D34CC">
          <w:rPr>
            <w:bCs/>
            <w:iCs/>
          </w:rPr>
          <w:t xml:space="preserve">This property is used to prohibit the access of any specific person to a specific </w:t>
        </w:r>
        <w:r>
          <w:rPr>
            <w:bCs/>
            <w:iCs/>
          </w:rPr>
          <w:t>b</w:t>
        </w:r>
        <w:r w:rsidRPr="005D34CC">
          <w:rPr>
            <w:bCs/>
            <w:iCs/>
          </w:rPr>
          <w:t>uilding</w:t>
        </w:r>
        <w:r>
          <w:rPr>
            <w:bCs/>
            <w:iCs/>
          </w:rPr>
          <w:t xml:space="preserve"> s</w:t>
        </w:r>
        <w:r w:rsidRPr="005D34CC">
          <w:rPr>
            <w:bCs/>
            <w:iCs/>
          </w:rPr>
          <w:t>pace</w:t>
        </w:r>
        <w:r>
          <w:rPr>
            <w:bCs/>
            <w:iCs/>
          </w:rPr>
          <w:t xml:space="preserve"> or building space connection</w:t>
        </w:r>
        <w:r w:rsidRPr="005D34CC">
          <w:rPr>
            <w:bCs/>
            <w:iCs/>
          </w:rPr>
          <w:t>.</w:t>
        </w:r>
      </w:ins>
    </w:p>
    <w:p w14:paraId="30B53324" w14:textId="77777777" w:rsidR="005D34CC" w:rsidRPr="005D34CC" w:rsidRDefault="005D34CC">
      <w:pPr>
        <w:jc w:val="both"/>
        <w:rPr>
          <w:ins w:id="1398" w:author="Qasim KHALID" w:date="2020-03-26T17:42:00Z"/>
          <w:bCs/>
          <w:iCs/>
          <w:rPrChange w:id="1399" w:author="Qasim KHALID" w:date="2020-03-27T15:26:00Z">
            <w:rPr>
              <w:ins w:id="1400" w:author="Qasim KHALID" w:date="2020-03-26T17:42:00Z"/>
              <w:b/>
              <w:i/>
            </w:rPr>
          </w:rPrChange>
        </w:rPr>
      </w:pPr>
    </w:p>
    <w:p w14:paraId="762A0EBB" w14:textId="29033685" w:rsidR="00571954" w:rsidRPr="000169B2" w:rsidRDefault="00571954" w:rsidP="00571954">
      <w:pPr>
        <w:jc w:val="both"/>
        <w:rPr>
          <w:ins w:id="1401" w:author="Qasim KHALID" w:date="2020-03-26T19:42:00Z"/>
          <w:b/>
          <w:iCs/>
          <w:sz w:val="18"/>
          <w:szCs w:val="18"/>
        </w:rPr>
      </w:pPr>
      <w:ins w:id="1402" w:author="Qasim KHALID" w:date="2020-03-26T19:42:00Z">
        <w:r w:rsidRPr="000169B2">
          <w:rPr>
            <w:b/>
            <w:iCs/>
            <w:sz w:val="18"/>
            <w:szCs w:val="18"/>
          </w:rPr>
          <w:t>Domain Includes:</w:t>
        </w:r>
      </w:ins>
      <w:ins w:id="1403" w:author="Qasim KHALID" w:date="2020-03-26T20:03:00Z">
        <w:r w:rsidR="00C715A0">
          <w:rPr>
            <w:b/>
            <w:iCs/>
            <w:sz w:val="18"/>
            <w:szCs w:val="18"/>
          </w:rPr>
          <w:t xml:space="preserve"> </w:t>
        </w:r>
        <w:proofErr w:type="spellStart"/>
        <w:proofErr w:type="gramStart"/>
        <w:r w:rsidR="00C715A0">
          <w:rPr>
            <w:bCs/>
            <w:iCs/>
            <w:sz w:val="18"/>
            <w:szCs w:val="18"/>
          </w:rPr>
          <w:t>seas:BuildingSpace</w:t>
        </w:r>
        <w:proofErr w:type="spellEnd"/>
        <w:proofErr w:type="gramEnd"/>
        <w:r w:rsidR="00C715A0">
          <w:rPr>
            <w:bCs/>
            <w:iCs/>
            <w:sz w:val="18"/>
            <w:szCs w:val="18"/>
          </w:rPr>
          <w:t xml:space="preserve">, </w:t>
        </w:r>
        <w:proofErr w:type="spellStart"/>
        <w:r w:rsidR="00C715A0">
          <w:rPr>
            <w:bCs/>
            <w:iCs/>
            <w:sz w:val="18"/>
            <w:szCs w:val="18"/>
          </w:rPr>
          <w:t>seas:BuildingSpaceConnection</w:t>
        </w:r>
      </w:ins>
      <w:proofErr w:type="spellEnd"/>
    </w:p>
    <w:p w14:paraId="468408A8" w14:textId="14B0AD59" w:rsidR="00571954" w:rsidRPr="000169B2" w:rsidRDefault="00571954" w:rsidP="00571954">
      <w:pPr>
        <w:jc w:val="both"/>
        <w:rPr>
          <w:ins w:id="1404" w:author="Qasim KHALID" w:date="2020-03-26T19:42:00Z"/>
          <w:b/>
          <w:iCs/>
          <w:sz w:val="18"/>
          <w:szCs w:val="18"/>
        </w:rPr>
      </w:pPr>
      <w:ins w:id="1405" w:author="Qasim KHALID" w:date="2020-03-26T19:42:00Z">
        <w:r w:rsidRPr="000169B2">
          <w:rPr>
            <w:b/>
            <w:iCs/>
            <w:sz w:val="18"/>
            <w:szCs w:val="18"/>
          </w:rPr>
          <w:t>Range Includes:</w:t>
        </w:r>
      </w:ins>
      <w:ins w:id="1406" w:author="Qasim KHALID" w:date="2020-03-26T20:03:00Z">
        <w:r w:rsidR="00C715A0">
          <w:rPr>
            <w:b/>
            <w:iCs/>
            <w:sz w:val="18"/>
            <w:szCs w:val="18"/>
          </w:rPr>
          <w:t xml:space="preserve"> </w:t>
        </w:r>
        <w:proofErr w:type="spellStart"/>
        <w:proofErr w:type="gramStart"/>
        <w:r w:rsidR="00C715A0" w:rsidRPr="00C715A0">
          <w:rPr>
            <w:bCs/>
            <w:iCs/>
            <w:sz w:val="18"/>
            <w:szCs w:val="18"/>
            <w:rPrChange w:id="1407" w:author="Qasim KHALID" w:date="2020-03-26T20:03:00Z">
              <w:rPr>
                <w:b/>
                <w:iCs/>
                <w:sz w:val="18"/>
                <w:szCs w:val="18"/>
              </w:rPr>
            </w:rPrChange>
          </w:rPr>
          <w:t>foaf:Person</w:t>
        </w:r>
      </w:ins>
      <w:proofErr w:type="spellEnd"/>
      <w:proofErr w:type="gramEnd"/>
    </w:p>
    <w:p w14:paraId="2C5BFFEF" w14:textId="77777777" w:rsidR="0034439A" w:rsidRDefault="0034439A" w:rsidP="0034439A">
      <w:pPr>
        <w:jc w:val="both"/>
        <w:rPr>
          <w:ins w:id="1408" w:author="Qasim KHALID" w:date="2020-03-26T20:09:00Z"/>
          <w:b/>
          <w:iCs/>
          <w:sz w:val="18"/>
          <w:szCs w:val="18"/>
        </w:rPr>
      </w:pPr>
      <w:ins w:id="1409" w:author="Qasim KHALID" w:date="2020-03-26T20:09:00Z">
        <w:r>
          <w:rPr>
            <w:b/>
            <w:iCs/>
            <w:sz w:val="18"/>
            <w:szCs w:val="18"/>
          </w:rPr>
          <w:t>Characteristics</w:t>
        </w:r>
        <w:r w:rsidRPr="000169B2">
          <w:rPr>
            <w:b/>
            <w:iCs/>
            <w:sz w:val="18"/>
            <w:szCs w:val="18"/>
          </w:rPr>
          <w:t>:</w:t>
        </w:r>
        <w:r>
          <w:rPr>
            <w:b/>
            <w:iCs/>
            <w:sz w:val="18"/>
            <w:szCs w:val="18"/>
          </w:rPr>
          <w:t xml:space="preserve"> </w:t>
        </w:r>
      </w:ins>
    </w:p>
    <w:p w14:paraId="63E8AF79" w14:textId="5DF5ACF4" w:rsidR="001F5951" w:rsidRPr="005D34CC" w:rsidDel="005D34CC" w:rsidRDefault="0034439A">
      <w:pPr>
        <w:jc w:val="both"/>
        <w:rPr>
          <w:del w:id="1410" w:author="Qasim KHALID" w:date="2020-03-27T15:24:00Z"/>
          <w:b/>
          <w:iCs/>
          <w:sz w:val="18"/>
          <w:szCs w:val="18"/>
          <w:rPrChange w:id="1411" w:author="Qasim KHALID" w:date="2020-03-27T15:24:00Z">
            <w:rPr>
              <w:del w:id="1412" w:author="Qasim KHALID" w:date="2020-03-27T15:24:00Z"/>
              <w:b/>
              <w:i/>
            </w:rPr>
          </w:rPrChange>
        </w:rPr>
      </w:pPr>
      <w:ins w:id="1413" w:author="Qasim KHALID" w:date="2020-03-26T20:09:00Z">
        <w:r>
          <w:rPr>
            <w:b/>
            <w:iCs/>
            <w:sz w:val="18"/>
            <w:szCs w:val="18"/>
          </w:rPr>
          <w:t xml:space="preserve">Defined by: </w:t>
        </w:r>
        <w:proofErr w:type="spellStart"/>
        <w:r w:rsidRPr="000169B2">
          <w:rPr>
            <w:bCs/>
            <w:iCs/>
            <w:sz w:val="18"/>
            <w:szCs w:val="18"/>
          </w:rPr>
          <w:t>sbeo</w:t>
        </w:r>
        <w:proofErr w:type="spellEnd"/>
        <w:r w:rsidRPr="000169B2">
          <w:rPr>
            <w:bCs/>
            <w:iCs/>
            <w:sz w:val="18"/>
            <w:szCs w:val="18"/>
          </w:rPr>
          <w:t>:</w:t>
        </w:r>
      </w:ins>
    </w:p>
    <w:p w14:paraId="2E90F1EC" w14:textId="53F71629" w:rsidR="00DD76D5" w:rsidDel="005D34CC" w:rsidRDefault="00066F7E">
      <w:pPr>
        <w:jc w:val="both"/>
        <w:rPr>
          <w:del w:id="1414" w:author="Qasim KHALID" w:date="2020-03-27T15:24:00Z"/>
          <w:b/>
          <w:i/>
        </w:rPr>
      </w:pPr>
      <w:del w:id="1415" w:author="Qasim KHALID" w:date="2020-03-27T15:24:00Z">
        <w:r w:rsidDel="005D34CC">
          <w:rPr>
            <w:i/>
          </w:rPr>
          <w:delText>i</w:delText>
        </w:r>
        <w:r w:rsidDel="005D34CC">
          <w:rPr>
            <w:b/>
            <w:i/>
          </w:rPr>
          <w:delText>sAccompanying</w:delText>
        </w:r>
      </w:del>
    </w:p>
    <w:p w14:paraId="099DC5A0" w14:textId="77D97F29" w:rsidR="00DD76D5" w:rsidDel="005D34CC" w:rsidRDefault="00066F7E">
      <w:pPr>
        <w:jc w:val="both"/>
        <w:rPr>
          <w:del w:id="1416" w:author="Qasim KHALID" w:date="2020-03-27T15:24:00Z"/>
        </w:rPr>
      </w:pPr>
      <w:del w:id="1417" w:author="Qasim KHALID" w:date="2020-03-27T15:24:00Z">
        <w:r w:rsidDel="005D34CC">
          <w:delText xml:space="preserve">This property is used to mention how who is accompanying who. In simple words, this property is used to tell how many persons are located together at one space. </w:delText>
        </w:r>
      </w:del>
    </w:p>
    <w:p w14:paraId="04B34B44" w14:textId="6DF0307E" w:rsidR="00DD76D5" w:rsidDel="005D34CC" w:rsidRDefault="00DD76D5">
      <w:pPr>
        <w:jc w:val="both"/>
        <w:rPr>
          <w:del w:id="1418" w:author="Qasim KHALID" w:date="2020-03-27T15:24:00Z"/>
          <w:i/>
        </w:rPr>
      </w:pPr>
    </w:p>
    <w:p w14:paraId="6D5B35C2" w14:textId="23BA5205" w:rsidR="00DD76D5" w:rsidDel="005D34CC" w:rsidRDefault="00066F7E">
      <w:pPr>
        <w:jc w:val="both"/>
        <w:rPr>
          <w:del w:id="1419" w:author="Qasim KHALID" w:date="2020-03-27T15:24:00Z"/>
          <w:b/>
          <w:i/>
        </w:rPr>
      </w:pPr>
      <w:del w:id="1420" w:author="Qasim KHALID" w:date="2020-03-27T15:24:00Z">
        <w:r w:rsidDel="005D34CC">
          <w:rPr>
            <w:b/>
            <w:i/>
          </w:rPr>
          <w:delText>isAdjacentTo</w:delText>
        </w:r>
      </w:del>
    </w:p>
    <w:p w14:paraId="5F2A4D4F" w14:textId="677431FC" w:rsidR="00DD76D5" w:rsidDel="005D34CC" w:rsidRDefault="00066F7E">
      <w:pPr>
        <w:jc w:val="both"/>
        <w:rPr>
          <w:del w:id="1421" w:author="Qasim KHALID" w:date="2020-03-27T15:24:00Z"/>
        </w:rPr>
      </w:pPr>
      <w:del w:id="1422" w:author="Qasim KHALID" w:date="2020-03-27T15:24:00Z">
        <w:r w:rsidDel="005D34CC">
          <w:delText xml:space="preserve">This property is used to mention all the spaces that are adjacent to a specific space by a wall. This property is helpful for security purposes, for example, in case of any emergency situation when the direct building connection i.e. door, windows, are not accessible. </w:delText>
        </w:r>
      </w:del>
    </w:p>
    <w:p w14:paraId="74E4B706" w14:textId="6FAE7420" w:rsidR="00DD76D5" w:rsidDel="005D34CC" w:rsidRDefault="00DD76D5">
      <w:pPr>
        <w:jc w:val="both"/>
        <w:rPr>
          <w:del w:id="1423" w:author="Qasim KHALID" w:date="2020-03-27T15:24:00Z"/>
        </w:rPr>
      </w:pPr>
    </w:p>
    <w:p w14:paraId="054E4D88" w14:textId="18EFF165" w:rsidR="00DD76D5" w:rsidDel="005D34CC" w:rsidRDefault="00066F7E">
      <w:pPr>
        <w:jc w:val="both"/>
        <w:rPr>
          <w:del w:id="1424" w:author="Qasim KHALID" w:date="2020-03-27T15:24:00Z"/>
          <w:b/>
          <w:i/>
        </w:rPr>
      </w:pPr>
      <w:del w:id="1425" w:author="Qasim KHALID" w:date="2020-03-27T15:24:00Z">
        <w:r w:rsidDel="005D34CC">
          <w:rPr>
            <w:b/>
            <w:i/>
          </w:rPr>
          <w:delText>isConnectedTo</w:delText>
        </w:r>
      </w:del>
    </w:p>
    <w:p w14:paraId="280100B2" w14:textId="00894489" w:rsidR="00DD76D5" w:rsidDel="005D34CC" w:rsidRDefault="00066F7E">
      <w:pPr>
        <w:jc w:val="both"/>
        <w:rPr>
          <w:del w:id="1426" w:author="Qasim KHALID" w:date="2020-03-27T15:24:00Z"/>
        </w:rPr>
      </w:pPr>
      <w:del w:id="1427" w:author="Qasim KHALID" w:date="2020-03-27T15:24:00Z">
        <w:r w:rsidDel="005D34CC">
          <w:delText xml:space="preserve">This property is used to mention the connectivity of any building space connection (or building space) with each other. </w:delText>
        </w:r>
      </w:del>
    </w:p>
    <w:p w14:paraId="49847F89" w14:textId="2D16E68E" w:rsidR="00DD76D5" w:rsidDel="005D34CC" w:rsidRDefault="00DD76D5">
      <w:pPr>
        <w:jc w:val="both"/>
        <w:rPr>
          <w:del w:id="1428" w:author="Qasim KHALID" w:date="2020-03-27T15:24:00Z"/>
        </w:rPr>
      </w:pPr>
    </w:p>
    <w:p w14:paraId="7B1D808F" w14:textId="6E90F885" w:rsidR="00DD76D5" w:rsidDel="005D34CC" w:rsidRDefault="00066F7E">
      <w:pPr>
        <w:jc w:val="both"/>
        <w:rPr>
          <w:del w:id="1429" w:author="Qasim KHALID" w:date="2020-03-27T15:24:00Z"/>
          <w:b/>
          <w:i/>
        </w:rPr>
      </w:pPr>
      <w:del w:id="1430" w:author="Qasim KHALID" w:date="2020-03-27T15:24:00Z">
        <w:r w:rsidDel="005D34CC">
          <w:rPr>
            <w:b/>
            <w:i/>
          </w:rPr>
          <w:delText>isDependentOn</w:delText>
        </w:r>
      </w:del>
    </w:p>
    <w:p w14:paraId="35D9ED54" w14:textId="40AD6D51" w:rsidR="00DD76D5" w:rsidDel="005D34CC" w:rsidRDefault="00066F7E">
      <w:pPr>
        <w:jc w:val="both"/>
        <w:rPr>
          <w:del w:id="1431" w:author="Qasim KHALID" w:date="2020-03-27T15:24:00Z"/>
        </w:rPr>
      </w:pPr>
      <w:del w:id="1432" w:author="Qasim KHALID" w:date="2020-03-27T15:24:00Z">
        <w:r w:rsidDel="005D34CC">
          <w:delText xml:space="preserve">This property is used to mention the dependency of a particular person on his/her responsible person, who is supposed to collect this person from his/her momentary location and lead him/her to the safe places. </w:delText>
        </w:r>
      </w:del>
    </w:p>
    <w:p w14:paraId="04728144" w14:textId="58479BA9" w:rsidR="00DD76D5" w:rsidDel="005D34CC" w:rsidRDefault="00DD76D5">
      <w:pPr>
        <w:jc w:val="both"/>
        <w:rPr>
          <w:del w:id="1433" w:author="Qasim KHALID" w:date="2020-03-27T15:24:00Z"/>
        </w:rPr>
      </w:pPr>
    </w:p>
    <w:p w14:paraId="37D5C7B3" w14:textId="747AD986" w:rsidR="00DD76D5" w:rsidDel="005D34CC" w:rsidRDefault="00066F7E">
      <w:pPr>
        <w:jc w:val="both"/>
        <w:rPr>
          <w:del w:id="1434" w:author="Qasim KHALID" w:date="2020-03-27T15:24:00Z"/>
          <w:b/>
          <w:i/>
        </w:rPr>
      </w:pPr>
      <w:del w:id="1435" w:author="Qasim KHALID" w:date="2020-03-27T15:24:00Z">
        <w:r w:rsidDel="005D34CC">
          <w:rPr>
            <w:b/>
            <w:i/>
          </w:rPr>
          <w:delText>isResponsibleTo</w:delText>
        </w:r>
      </w:del>
    </w:p>
    <w:p w14:paraId="1F5AE822" w14:textId="30F05694" w:rsidR="00DD76D5" w:rsidDel="005D34CC" w:rsidRDefault="00066F7E">
      <w:pPr>
        <w:jc w:val="both"/>
        <w:rPr>
          <w:del w:id="1436" w:author="Qasim KHALID" w:date="2020-03-27T15:24:00Z"/>
        </w:rPr>
      </w:pPr>
      <w:del w:id="1437" w:author="Qasim KHALID" w:date="2020-03-27T15:24:00Z">
        <w:r w:rsidDel="005D34CC">
          <w:delText xml:space="preserve">This property is used to mention the responsibility for a particular person to his/her dependent persons, who are supposed to be collected by this person from their momentary locations and lead them to safe places. </w:delText>
        </w:r>
      </w:del>
    </w:p>
    <w:p w14:paraId="7D882C7A" w14:textId="0F364143" w:rsidR="00DD76D5" w:rsidDel="005D34CC" w:rsidRDefault="00DD76D5">
      <w:pPr>
        <w:jc w:val="both"/>
        <w:rPr>
          <w:del w:id="1438" w:author="Qasim KHALID" w:date="2020-03-27T15:24:00Z"/>
        </w:rPr>
      </w:pPr>
    </w:p>
    <w:p w14:paraId="6C1F3323" w14:textId="5285A4EA" w:rsidR="00DD76D5" w:rsidDel="005D34CC" w:rsidRDefault="00066F7E">
      <w:pPr>
        <w:jc w:val="both"/>
        <w:rPr>
          <w:del w:id="1439" w:author="Qasim KHALID" w:date="2020-03-27T15:24:00Z"/>
          <w:b/>
          <w:i/>
        </w:rPr>
      </w:pPr>
      <w:del w:id="1440" w:author="Qasim KHALID" w:date="2020-03-27T15:24:00Z">
        <w:r w:rsidDel="005D34CC">
          <w:rPr>
            <w:b/>
            <w:i/>
          </w:rPr>
          <w:delText>IsDistanceOf</w:delText>
        </w:r>
      </w:del>
    </w:p>
    <w:p w14:paraId="03F9B86F" w14:textId="10E71101" w:rsidR="00DD76D5" w:rsidDel="005D34CC" w:rsidRDefault="00066F7E">
      <w:pPr>
        <w:jc w:val="both"/>
        <w:rPr>
          <w:del w:id="1441" w:author="Qasim KHALID" w:date="2020-03-27T15:24:00Z"/>
        </w:rPr>
      </w:pPr>
      <w:del w:id="1442" w:author="Qasim KHALID" w:date="2020-03-27T15:24:00Z">
        <w:r w:rsidDel="005D34CC">
          <w:delText xml:space="preserve">This property is used to represent the distances between any two connected building spaces connections. It has the weights that represent the edges of a graph. </w:delText>
        </w:r>
      </w:del>
    </w:p>
    <w:p w14:paraId="1E253166" w14:textId="0B841B4C" w:rsidR="00DD76D5" w:rsidDel="005D34CC" w:rsidRDefault="00DD76D5">
      <w:pPr>
        <w:jc w:val="both"/>
        <w:rPr>
          <w:del w:id="1443" w:author="Qasim KHALID" w:date="2020-03-27T15:24:00Z"/>
        </w:rPr>
      </w:pPr>
    </w:p>
    <w:p w14:paraId="13E4DCF1" w14:textId="400A92D5" w:rsidR="00DD76D5" w:rsidDel="005D34CC" w:rsidRDefault="00066F7E">
      <w:pPr>
        <w:jc w:val="both"/>
        <w:rPr>
          <w:del w:id="1444" w:author="Qasim KHALID" w:date="2020-03-27T15:24:00Z"/>
          <w:b/>
          <w:i/>
        </w:rPr>
      </w:pPr>
      <w:del w:id="1445" w:author="Qasim KHALID" w:date="2020-03-27T15:24:00Z">
        <w:r w:rsidDel="005D34CC">
          <w:rPr>
            <w:b/>
            <w:i/>
          </w:rPr>
          <w:delText>IsFamilyOf</w:delText>
        </w:r>
      </w:del>
    </w:p>
    <w:p w14:paraId="4DFCB695" w14:textId="70187E32" w:rsidR="00DD76D5" w:rsidDel="005D34CC" w:rsidRDefault="00066F7E">
      <w:pPr>
        <w:jc w:val="both"/>
        <w:rPr>
          <w:del w:id="1446" w:author="Qasim KHALID" w:date="2020-03-27T15:24:00Z"/>
        </w:rPr>
      </w:pPr>
      <w:del w:id="1447" w:author="Qasim KHALID" w:date="2020-03-27T15:24:00Z">
        <w:r w:rsidDel="005D34CC">
          <w:delText xml:space="preserve">This property is used to represent the family tie in the occupants. </w:delText>
        </w:r>
      </w:del>
    </w:p>
    <w:p w14:paraId="72F55256" w14:textId="76AE482F" w:rsidR="00DD76D5" w:rsidDel="005D34CC" w:rsidRDefault="00DD76D5">
      <w:pPr>
        <w:jc w:val="both"/>
        <w:rPr>
          <w:del w:id="1448" w:author="Qasim KHALID" w:date="2020-03-27T15:24:00Z"/>
        </w:rPr>
      </w:pPr>
    </w:p>
    <w:p w14:paraId="48648FC6" w14:textId="7D5078EA" w:rsidR="00DD76D5" w:rsidDel="005D34CC" w:rsidRDefault="00066F7E">
      <w:pPr>
        <w:jc w:val="both"/>
        <w:rPr>
          <w:del w:id="1449" w:author="Qasim KHALID" w:date="2020-03-27T15:24:00Z"/>
          <w:b/>
          <w:i/>
        </w:rPr>
      </w:pPr>
      <w:del w:id="1450" w:author="Qasim KHALID" w:date="2020-03-27T15:24:00Z">
        <w:r w:rsidDel="005D34CC">
          <w:rPr>
            <w:b/>
            <w:i/>
          </w:rPr>
          <w:delText>IsFriendOf</w:delText>
        </w:r>
      </w:del>
    </w:p>
    <w:p w14:paraId="54EC735F" w14:textId="09BD5AF1" w:rsidR="00DD76D5" w:rsidDel="005D34CC" w:rsidRDefault="00066F7E">
      <w:pPr>
        <w:jc w:val="both"/>
        <w:rPr>
          <w:del w:id="1451" w:author="Qasim KHALID" w:date="2020-03-27T15:24:00Z"/>
        </w:rPr>
      </w:pPr>
      <w:del w:id="1452" w:author="Qasim KHALID" w:date="2020-03-27T15:24:00Z">
        <w:r w:rsidDel="005D34CC">
          <w:delText xml:space="preserve">This property is used to represent the friend tie in occupants. </w:delText>
        </w:r>
      </w:del>
    </w:p>
    <w:p w14:paraId="0E12F88E" w14:textId="40568E6A" w:rsidR="00DD76D5" w:rsidDel="005D34CC" w:rsidRDefault="00DD76D5">
      <w:pPr>
        <w:jc w:val="both"/>
        <w:rPr>
          <w:del w:id="1453" w:author="Qasim KHALID" w:date="2020-03-27T15:24:00Z"/>
        </w:rPr>
      </w:pPr>
    </w:p>
    <w:p w14:paraId="08D6086D" w14:textId="178577C1" w:rsidR="00DD76D5" w:rsidDel="005D34CC" w:rsidRDefault="00066F7E">
      <w:pPr>
        <w:jc w:val="both"/>
        <w:rPr>
          <w:del w:id="1454" w:author="Qasim KHALID" w:date="2020-03-27T15:24:00Z"/>
          <w:b/>
          <w:i/>
        </w:rPr>
      </w:pPr>
      <w:del w:id="1455" w:author="Qasim KHALID" w:date="2020-03-27T15:24:00Z">
        <w:r w:rsidDel="005D34CC">
          <w:rPr>
            <w:b/>
            <w:i/>
          </w:rPr>
          <w:delText>isInstalledIn</w:delText>
        </w:r>
      </w:del>
    </w:p>
    <w:p w14:paraId="160DF0DA" w14:textId="48262057" w:rsidR="00DD76D5" w:rsidDel="005D34CC" w:rsidRDefault="00066F7E">
      <w:pPr>
        <w:jc w:val="both"/>
        <w:rPr>
          <w:del w:id="1456" w:author="Qasim KHALID" w:date="2020-03-27T15:24:00Z"/>
        </w:rPr>
      </w:pPr>
      <w:del w:id="1457" w:author="Qasim KHALID" w:date="2020-03-27T15:24:00Z">
        <w:r w:rsidDel="005D34CC">
          <w:delText xml:space="preserve">This property is used to mention anything(device, system, or instrument ) installed in a building space. </w:delText>
        </w:r>
      </w:del>
    </w:p>
    <w:p w14:paraId="2FDD97F7" w14:textId="79B37B59" w:rsidR="00DD76D5" w:rsidDel="005D34CC" w:rsidRDefault="00DD76D5">
      <w:pPr>
        <w:jc w:val="both"/>
        <w:rPr>
          <w:del w:id="1458" w:author="Qasim KHALID" w:date="2020-03-27T15:24:00Z"/>
        </w:rPr>
      </w:pPr>
    </w:p>
    <w:p w14:paraId="631B9E1E" w14:textId="4029C6BF" w:rsidR="00DD76D5" w:rsidDel="005D34CC" w:rsidRDefault="00066F7E">
      <w:pPr>
        <w:jc w:val="both"/>
        <w:rPr>
          <w:del w:id="1459" w:author="Qasim KHALID" w:date="2020-03-27T15:24:00Z"/>
          <w:b/>
          <w:i/>
        </w:rPr>
      </w:pPr>
      <w:del w:id="1460" w:author="Qasim KHALID" w:date="2020-03-27T15:24:00Z">
        <w:r w:rsidDel="005D34CC">
          <w:rPr>
            <w:b/>
            <w:i/>
          </w:rPr>
          <w:delText>isLocatedIn</w:delText>
        </w:r>
      </w:del>
    </w:p>
    <w:p w14:paraId="358DD85D" w14:textId="230A8D3F" w:rsidR="00DD76D5" w:rsidDel="005D34CC" w:rsidRDefault="00066F7E">
      <w:pPr>
        <w:jc w:val="both"/>
        <w:rPr>
          <w:del w:id="1461" w:author="Qasim KHALID" w:date="2020-03-27T15:24:00Z"/>
        </w:rPr>
      </w:pPr>
      <w:del w:id="1462" w:author="Qasim KHALID" w:date="2020-03-27T15:24:00Z">
        <w:r w:rsidDel="005D34CC">
          <w:delText>This property is used to mention the existence of anything in a particular building space.</w:delText>
        </w:r>
      </w:del>
    </w:p>
    <w:p w14:paraId="1DB23E1B" w14:textId="66D9702B" w:rsidR="00DD76D5" w:rsidDel="005D34CC" w:rsidRDefault="00DD76D5">
      <w:pPr>
        <w:jc w:val="both"/>
        <w:rPr>
          <w:del w:id="1463" w:author="Qasim KHALID" w:date="2020-03-27T15:24:00Z"/>
        </w:rPr>
      </w:pPr>
    </w:p>
    <w:p w14:paraId="5A054EE0" w14:textId="28D95674" w:rsidR="00DD76D5" w:rsidDel="005D34CC" w:rsidRDefault="00066F7E">
      <w:pPr>
        <w:jc w:val="both"/>
        <w:rPr>
          <w:del w:id="1464" w:author="Qasim KHALID" w:date="2020-03-27T15:24:00Z"/>
          <w:b/>
          <w:i/>
        </w:rPr>
      </w:pPr>
      <w:del w:id="1465" w:author="Qasim KHALID" w:date="2020-03-27T15:24:00Z">
        <w:r w:rsidDel="005D34CC">
          <w:rPr>
            <w:b/>
            <w:i/>
          </w:rPr>
          <w:delText>isSuitableFor</w:delText>
        </w:r>
      </w:del>
    </w:p>
    <w:p w14:paraId="18AFC2A4" w14:textId="43A1499E" w:rsidR="00DD76D5" w:rsidDel="005D34CC" w:rsidRDefault="00066F7E">
      <w:pPr>
        <w:jc w:val="both"/>
        <w:rPr>
          <w:del w:id="1466" w:author="Qasim KHALID" w:date="2020-03-27T15:24:00Z"/>
        </w:rPr>
      </w:pPr>
      <w:del w:id="1467" w:author="Qasim KHALID" w:date="2020-03-27T15:24:00Z">
        <w:r w:rsidDel="005D34CC">
          <w:delText xml:space="preserve">This property is used to mention either the building space or building space connection is suitable for a particular person or not. </w:delText>
        </w:r>
      </w:del>
    </w:p>
    <w:p w14:paraId="29CACA32" w14:textId="1D921D19" w:rsidR="00DD76D5" w:rsidDel="005D34CC" w:rsidRDefault="00DD76D5">
      <w:pPr>
        <w:jc w:val="both"/>
        <w:rPr>
          <w:del w:id="1468" w:author="Qasim KHALID" w:date="2020-03-27T15:24:00Z"/>
        </w:rPr>
      </w:pPr>
    </w:p>
    <w:p w14:paraId="63BBB7FA" w14:textId="38FA2186" w:rsidR="00DD76D5" w:rsidDel="005D34CC" w:rsidRDefault="00066F7E">
      <w:pPr>
        <w:jc w:val="both"/>
        <w:rPr>
          <w:del w:id="1469" w:author="Qasim KHALID" w:date="2020-03-27T15:24:00Z"/>
        </w:rPr>
      </w:pPr>
      <w:del w:id="1470" w:author="Qasim KHALID" w:date="2020-03-27T15:24:00Z">
        <w:r w:rsidDel="005D34CC">
          <w:delText xml:space="preserve">All the properties are shown in the following figure with their domains and ranges. </w:delText>
        </w:r>
      </w:del>
    </w:p>
    <w:p w14:paraId="338DED87" w14:textId="6EE4E36D" w:rsidR="00DD76D5" w:rsidDel="005D34CC" w:rsidRDefault="00DD76D5">
      <w:pPr>
        <w:jc w:val="both"/>
        <w:rPr>
          <w:del w:id="1471" w:author="Qasim KHALID" w:date="2020-03-27T15:24:00Z"/>
        </w:rPr>
      </w:pPr>
    </w:p>
    <w:p w14:paraId="66DE299C" w14:textId="159366DE" w:rsidR="00DD76D5" w:rsidRDefault="00066F7E">
      <w:pPr>
        <w:jc w:val="both"/>
      </w:pPr>
      <w:del w:id="1472" w:author="Qasim KHALID" w:date="2020-03-26T14:59:00Z">
        <w:r w:rsidDel="00C67DBD">
          <w:rPr>
            <w:noProof/>
          </w:rPr>
          <w:drawing>
            <wp:inline distT="114300" distB="114300" distL="114300" distR="114300" wp14:anchorId="46D52E54" wp14:editId="52DE041A">
              <wp:extent cx="8815388" cy="5885911"/>
              <wp:effectExtent l="-1464738" t="1464738" r="-1464738" b="1464738"/>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rot="16200000">
                        <a:off x="0" y="0"/>
                        <a:ext cx="8815388" cy="5885911"/>
                      </a:xfrm>
                      <a:prstGeom prst="rect">
                        <a:avLst/>
                      </a:prstGeom>
                      <a:ln/>
                    </pic:spPr>
                  </pic:pic>
                </a:graphicData>
              </a:graphic>
            </wp:inline>
          </w:drawing>
        </w:r>
      </w:del>
    </w:p>
    <w:sectPr w:rsidR="00DD76D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3992" w14:textId="77777777" w:rsidR="004510A5" w:rsidRDefault="004510A5" w:rsidP="00066F7E">
      <w:pPr>
        <w:spacing w:line="240" w:lineRule="auto"/>
      </w:pPr>
      <w:r>
        <w:separator/>
      </w:r>
    </w:p>
  </w:endnote>
  <w:endnote w:type="continuationSeparator" w:id="0">
    <w:p w14:paraId="51E7C895" w14:textId="77777777" w:rsidR="004510A5" w:rsidRDefault="004510A5" w:rsidP="00066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BE59E" w14:textId="77777777" w:rsidR="004510A5" w:rsidRDefault="004510A5" w:rsidP="00066F7E">
      <w:pPr>
        <w:spacing w:line="240" w:lineRule="auto"/>
      </w:pPr>
      <w:r>
        <w:separator/>
      </w:r>
    </w:p>
  </w:footnote>
  <w:footnote w:type="continuationSeparator" w:id="0">
    <w:p w14:paraId="3E11E5AF" w14:textId="77777777" w:rsidR="004510A5" w:rsidRDefault="004510A5" w:rsidP="00066F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1EBA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E40837"/>
    <w:multiLevelType w:val="hybridMultilevel"/>
    <w:tmpl w:val="A0E6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B4325"/>
    <w:multiLevelType w:val="hybridMultilevel"/>
    <w:tmpl w:val="2118FA10"/>
    <w:lvl w:ilvl="0" w:tplc="F2A0A714">
      <w:start w:val="1"/>
      <w:numFmt w:val="decimal"/>
      <w:lvlText w:val="%1."/>
      <w:lvlJc w:val="left"/>
      <w:pPr>
        <w:ind w:left="360" w:hanging="360"/>
      </w:pPr>
      <w:rPr>
        <w:i/>
        <w:iCs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5C2542"/>
    <w:multiLevelType w:val="hybridMultilevel"/>
    <w:tmpl w:val="2A86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1046"/>
    <w:multiLevelType w:val="hybridMultilevel"/>
    <w:tmpl w:val="F0A6A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D33FAA"/>
    <w:multiLevelType w:val="hybridMultilevel"/>
    <w:tmpl w:val="5EAA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asim KHALID">
    <w15:presenceInfo w15:providerId="None" w15:userId="Qasim KHAL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6D5"/>
    <w:rsid w:val="000124E1"/>
    <w:rsid w:val="000376AA"/>
    <w:rsid w:val="00040448"/>
    <w:rsid w:val="000607B8"/>
    <w:rsid w:val="00066F7E"/>
    <w:rsid w:val="000728D5"/>
    <w:rsid w:val="001061C4"/>
    <w:rsid w:val="00113E75"/>
    <w:rsid w:val="001305B0"/>
    <w:rsid w:val="0015021A"/>
    <w:rsid w:val="001872A7"/>
    <w:rsid w:val="00187650"/>
    <w:rsid w:val="001F5951"/>
    <w:rsid w:val="00252356"/>
    <w:rsid w:val="00253BA1"/>
    <w:rsid w:val="00285F8E"/>
    <w:rsid w:val="002A49CC"/>
    <w:rsid w:val="002B6B95"/>
    <w:rsid w:val="002D3FFB"/>
    <w:rsid w:val="0034439A"/>
    <w:rsid w:val="00350191"/>
    <w:rsid w:val="003507CC"/>
    <w:rsid w:val="003D6C82"/>
    <w:rsid w:val="0044764F"/>
    <w:rsid w:val="004510A5"/>
    <w:rsid w:val="004B3463"/>
    <w:rsid w:val="004B6D4E"/>
    <w:rsid w:val="00533A2D"/>
    <w:rsid w:val="00563714"/>
    <w:rsid w:val="00571954"/>
    <w:rsid w:val="005813CC"/>
    <w:rsid w:val="005A158C"/>
    <w:rsid w:val="005D34CC"/>
    <w:rsid w:val="005E40D8"/>
    <w:rsid w:val="006D1191"/>
    <w:rsid w:val="006E0F19"/>
    <w:rsid w:val="00701DAD"/>
    <w:rsid w:val="00712558"/>
    <w:rsid w:val="00775474"/>
    <w:rsid w:val="00791A20"/>
    <w:rsid w:val="007B6ED6"/>
    <w:rsid w:val="007F6217"/>
    <w:rsid w:val="0081582F"/>
    <w:rsid w:val="00871D9D"/>
    <w:rsid w:val="008758A7"/>
    <w:rsid w:val="008F22E8"/>
    <w:rsid w:val="00990F6F"/>
    <w:rsid w:val="009A6A5F"/>
    <w:rsid w:val="009D2107"/>
    <w:rsid w:val="00A949DB"/>
    <w:rsid w:val="00AA136C"/>
    <w:rsid w:val="00AD08D9"/>
    <w:rsid w:val="00B10471"/>
    <w:rsid w:val="00B24082"/>
    <w:rsid w:val="00BA2AF5"/>
    <w:rsid w:val="00C32B66"/>
    <w:rsid w:val="00C4222D"/>
    <w:rsid w:val="00C67DBD"/>
    <w:rsid w:val="00C715A0"/>
    <w:rsid w:val="00C92F43"/>
    <w:rsid w:val="00C955C6"/>
    <w:rsid w:val="00CA6FCD"/>
    <w:rsid w:val="00CD6080"/>
    <w:rsid w:val="00CE5683"/>
    <w:rsid w:val="00D63D57"/>
    <w:rsid w:val="00DD76D5"/>
    <w:rsid w:val="00E52AC0"/>
    <w:rsid w:val="00EC7A29"/>
    <w:rsid w:val="00EE55D9"/>
    <w:rsid w:val="00EE78AA"/>
    <w:rsid w:val="00F322F1"/>
    <w:rsid w:val="00F61633"/>
    <w:rsid w:val="00F73DAA"/>
    <w:rsid w:val="00F96351"/>
    <w:rsid w:val="00F96C82"/>
    <w:rsid w:val="00FD4BB8"/>
    <w:rsid w:val="00FE4189"/>
    <w:rsid w:val="00FF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29FCD"/>
  <w15:docId w15:val="{628068E9-386A-4418-929A-74ADB28C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6F7E"/>
    <w:pPr>
      <w:tabs>
        <w:tab w:val="center" w:pos="4680"/>
        <w:tab w:val="right" w:pos="9360"/>
      </w:tabs>
      <w:spacing w:line="240" w:lineRule="auto"/>
    </w:pPr>
  </w:style>
  <w:style w:type="character" w:customStyle="1" w:styleId="HeaderChar">
    <w:name w:val="Header Char"/>
    <w:basedOn w:val="DefaultParagraphFont"/>
    <w:link w:val="Header"/>
    <w:uiPriority w:val="99"/>
    <w:rsid w:val="00066F7E"/>
  </w:style>
  <w:style w:type="paragraph" w:styleId="Footer">
    <w:name w:val="footer"/>
    <w:basedOn w:val="Normal"/>
    <w:link w:val="FooterChar"/>
    <w:uiPriority w:val="99"/>
    <w:unhideWhenUsed/>
    <w:rsid w:val="00066F7E"/>
    <w:pPr>
      <w:tabs>
        <w:tab w:val="center" w:pos="4680"/>
        <w:tab w:val="right" w:pos="9360"/>
      </w:tabs>
      <w:spacing w:line="240" w:lineRule="auto"/>
    </w:pPr>
  </w:style>
  <w:style w:type="character" w:customStyle="1" w:styleId="FooterChar">
    <w:name w:val="Footer Char"/>
    <w:basedOn w:val="DefaultParagraphFont"/>
    <w:link w:val="Footer"/>
    <w:uiPriority w:val="99"/>
    <w:rsid w:val="00066F7E"/>
  </w:style>
  <w:style w:type="paragraph" w:styleId="ListBullet">
    <w:name w:val="List Bullet"/>
    <w:basedOn w:val="Normal"/>
    <w:uiPriority w:val="99"/>
    <w:unhideWhenUsed/>
    <w:rsid w:val="00066F7E"/>
    <w:pPr>
      <w:numPr>
        <w:numId w:val="1"/>
      </w:numPr>
      <w:contextualSpacing/>
    </w:pPr>
  </w:style>
  <w:style w:type="paragraph" w:styleId="BalloonText">
    <w:name w:val="Balloon Text"/>
    <w:basedOn w:val="Normal"/>
    <w:link w:val="BalloonTextChar"/>
    <w:uiPriority w:val="99"/>
    <w:semiHidden/>
    <w:unhideWhenUsed/>
    <w:rsid w:val="00C67D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DBD"/>
    <w:rPr>
      <w:rFonts w:ascii="Segoe UI" w:hAnsi="Segoe UI" w:cs="Segoe UI"/>
      <w:sz w:val="18"/>
      <w:szCs w:val="18"/>
    </w:rPr>
  </w:style>
  <w:style w:type="paragraph" w:styleId="Revision">
    <w:name w:val="Revision"/>
    <w:hidden/>
    <w:uiPriority w:val="99"/>
    <w:semiHidden/>
    <w:rsid w:val="00C67DBD"/>
    <w:pPr>
      <w:spacing w:line="240" w:lineRule="auto"/>
    </w:pPr>
  </w:style>
  <w:style w:type="character" w:styleId="Hyperlink">
    <w:name w:val="Hyperlink"/>
    <w:basedOn w:val="DefaultParagraphFont"/>
    <w:uiPriority w:val="99"/>
    <w:unhideWhenUsed/>
    <w:rsid w:val="00040448"/>
    <w:rPr>
      <w:color w:val="0000FF" w:themeColor="hyperlink"/>
      <w:u w:val="single"/>
    </w:rPr>
  </w:style>
  <w:style w:type="character" w:styleId="UnresolvedMention">
    <w:name w:val="Unresolved Mention"/>
    <w:basedOn w:val="DefaultParagraphFont"/>
    <w:uiPriority w:val="99"/>
    <w:semiHidden/>
    <w:unhideWhenUsed/>
    <w:rsid w:val="00040448"/>
    <w:rPr>
      <w:color w:val="605E5C"/>
      <w:shd w:val="clear" w:color="auto" w:fill="E1DFDD"/>
    </w:rPr>
  </w:style>
  <w:style w:type="paragraph" w:styleId="ListParagraph">
    <w:name w:val="List Paragraph"/>
    <w:basedOn w:val="Normal"/>
    <w:uiPriority w:val="34"/>
    <w:qFormat/>
    <w:rsid w:val="006E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01443">
      <w:bodyDiv w:val="1"/>
      <w:marLeft w:val="0"/>
      <w:marRight w:val="0"/>
      <w:marTop w:val="0"/>
      <w:marBottom w:val="0"/>
      <w:divBdr>
        <w:top w:val="none" w:sz="0" w:space="0" w:color="auto"/>
        <w:left w:val="none" w:sz="0" w:space="0" w:color="auto"/>
        <w:bottom w:val="none" w:sz="0" w:space="0" w:color="auto"/>
        <w:right w:val="none" w:sz="0" w:space="0" w:color="auto"/>
      </w:divBdr>
    </w:div>
    <w:div w:id="557787230">
      <w:bodyDiv w:val="1"/>
      <w:marLeft w:val="0"/>
      <w:marRight w:val="0"/>
      <w:marTop w:val="0"/>
      <w:marBottom w:val="0"/>
      <w:divBdr>
        <w:top w:val="none" w:sz="0" w:space="0" w:color="auto"/>
        <w:left w:val="none" w:sz="0" w:space="0" w:color="auto"/>
        <w:bottom w:val="none" w:sz="0" w:space="0" w:color="auto"/>
        <w:right w:val="none" w:sz="0" w:space="0" w:color="auto"/>
      </w:divBdr>
    </w:div>
    <w:div w:id="1441295679">
      <w:bodyDiv w:val="1"/>
      <w:marLeft w:val="0"/>
      <w:marRight w:val="0"/>
      <w:marTop w:val="0"/>
      <w:marBottom w:val="0"/>
      <w:divBdr>
        <w:top w:val="none" w:sz="0" w:space="0" w:color="auto"/>
        <w:left w:val="none" w:sz="0" w:space="0" w:color="auto"/>
        <w:bottom w:val="none" w:sz="0" w:space="0" w:color="auto"/>
        <w:right w:val="none" w:sz="0" w:space="0" w:color="auto"/>
      </w:divBdr>
    </w:div>
    <w:div w:id="187329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2D66F-F726-48F4-822B-0B639324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10</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Qasim;Qasim Khalid</dc:creator>
  <cp:keywords>sbeo</cp:keywords>
  <cp:lastModifiedBy>Qasim KHALID</cp:lastModifiedBy>
  <cp:revision>17</cp:revision>
  <dcterms:created xsi:type="dcterms:W3CDTF">2020-03-26T14:35:00Z</dcterms:created>
  <dcterms:modified xsi:type="dcterms:W3CDTF">2020-03-27T18:34:00Z</dcterms:modified>
  <cp:version>0.3</cp:version>
</cp:coreProperties>
</file>